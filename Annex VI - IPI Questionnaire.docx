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33F5" w14:textId="77777777" w:rsidR="006C7C40" w:rsidRPr="0057122D" w:rsidRDefault="00000000">
      <w:pPr>
        <w:pStyle w:val="BodyText"/>
        <w:ind w:left="2329"/>
        <w:rPr>
          <w:rFonts w:ascii="Book Antiqua" w:hAnsi="Book Antiqua"/>
          <w:sz w:val="20"/>
        </w:rPr>
      </w:pPr>
      <w:r>
        <w:rPr>
          <w:rFonts w:ascii="Book Antiqua" w:hAnsi="Book Antiqua"/>
          <w:b/>
          <w:bCs/>
          <w:noProof/>
          <w:lang w:eastAsia="zh-TW"/>
        </w:rPr>
        <w:pict w14:anchorId="2D356C47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74.65pt;margin-top:-23.45pt;width:123.5pt;height:33.25pt;z-index:486956544;mso-height-percent:200;mso-height-percent:200;mso-width-relative:margin;mso-height-relative:margin">
            <v:textbox style="mso-fit-shape-to-text:t">
              <w:txbxContent>
                <w:p w14:paraId="4A39DF5F" w14:textId="77777777" w:rsidR="003608AC" w:rsidRDefault="003608AC">
                  <w:r>
                    <w:t>MONTH :</w:t>
                  </w:r>
                </w:p>
                <w:p w14:paraId="293B1AA0" w14:textId="77777777" w:rsidR="003608AC" w:rsidRDefault="003608AC">
                  <w:r>
                    <w:t xml:space="preserve">YEAR: </w:t>
                  </w:r>
                </w:p>
              </w:txbxContent>
            </v:textbox>
          </v:shape>
        </w:pict>
      </w:r>
      <w:r>
        <w:rPr>
          <w:rFonts w:ascii="Book Antiqua" w:hAnsi="Book Antiqua"/>
          <w:b/>
          <w:bCs/>
          <w:noProof/>
          <w:lang w:eastAsia="zh-TW"/>
        </w:rPr>
        <w:pict w14:anchorId="75879CEE">
          <v:shape id="_x0000_s1034" type="#_x0000_t202" style="position:absolute;left:0;text-align:left;margin-left:505.95pt;margin-top:-17.2pt;width:110.35pt;height:20.6pt;z-index:486954496;mso-height-percent:200;mso-height-percent:200;mso-width-relative:margin;mso-height-relative:margin">
            <v:textbox style="mso-fit-shape-to-text:t">
              <w:txbxContent>
                <w:p w14:paraId="55C5EEAE" w14:textId="77777777" w:rsidR="003608AC" w:rsidRDefault="003608AC" w:rsidP="00321065">
                  <w:pPr>
                    <w:jc w:val="right"/>
                  </w:pPr>
                  <w:r>
                    <w:t>CONFIDENTIAL</w:t>
                  </w:r>
                </w:p>
              </w:txbxContent>
            </v:textbox>
          </v:shape>
        </w:pict>
      </w:r>
    </w:p>
    <w:p w14:paraId="2A2C22B6" w14:textId="77777777" w:rsidR="006C7C40" w:rsidRPr="0057122D" w:rsidRDefault="006C7C40" w:rsidP="006C7C40">
      <w:pPr>
        <w:pStyle w:val="BodyText"/>
        <w:ind w:left="2329"/>
        <w:jc w:val="center"/>
        <w:rPr>
          <w:rFonts w:ascii="Book Antiqua" w:hAnsi="Book Antiqua"/>
          <w:sz w:val="20"/>
        </w:rPr>
      </w:pPr>
    </w:p>
    <w:p w14:paraId="7A3C5863" w14:textId="77777777" w:rsidR="006C7C40" w:rsidRPr="0057122D" w:rsidRDefault="006C7C40" w:rsidP="006C7C40">
      <w:pPr>
        <w:pStyle w:val="BodyText"/>
        <w:ind w:left="2329"/>
        <w:jc w:val="center"/>
        <w:rPr>
          <w:rFonts w:ascii="Book Antiqua" w:hAnsi="Book Antiqua"/>
          <w:sz w:val="20"/>
        </w:rPr>
      </w:pPr>
    </w:p>
    <w:p w14:paraId="7817B79C" w14:textId="77777777" w:rsidR="006C7C40" w:rsidRPr="0057122D" w:rsidRDefault="006C7C40" w:rsidP="006C7C40">
      <w:pPr>
        <w:pStyle w:val="BodyText"/>
        <w:ind w:left="2329"/>
        <w:jc w:val="center"/>
        <w:rPr>
          <w:rFonts w:ascii="Book Antiqua" w:hAnsi="Book Antiqua"/>
          <w:sz w:val="20"/>
        </w:rPr>
      </w:pPr>
    </w:p>
    <w:p w14:paraId="40EBE05F" w14:textId="77777777" w:rsidR="006C7C40" w:rsidRPr="0057122D" w:rsidRDefault="006C7C40" w:rsidP="006C7C40">
      <w:pPr>
        <w:pStyle w:val="BodyText"/>
        <w:ind w:left="2329"/>
        <w:rPr>
          <w:rFonts w:ascii="Book Antiqua" w:hAnsi="Book Antiqua"/>
          <w:b/>
          <w:bCs/>
          <w:sz w:val="24"/>
          <w:szCs w:val="24"/>
        </w:rPr>
      </w:pPr>
      <w:r w:rsidRPr="0057122D">
        <w:rPr>
          <w:rFonts w:ascii="Book Antiqua" w:hAnsi="Book Antiqua"/>
          <w:b/>
          <w:bCs/>
          <w:sz w:val="20"/>
        </w:rPr>
        <w:t xml:space="preserve">                        </w:t>
      </w:r>
      <w:r w:rsidRPr="0057122D">
        <w:rPr>
          <w:rFonts w:ascii="Book Antiqua" w:hAnsi="Book Antiqua"/>
          <w:b/>
          <w:bCs/>
          <w:sz w:val="24"/>
          <w:szCs w:val="24"/>
        </w:rPr>
        <w:t>MONTHLY SURVEY OF INDUSTRIAL PRODUCTION</w:t>
      </w:r>
    </w:p>
    <w:p w14:paraId="340B6A5D" w14:textId="77777777" w:rsidR="006C7C40" w:rsidRPr="0057122D" w:rsidRDefault="006C7C40" w:rsidP="006C7C40">
      <w:pPr>
        <w:pStyle w:val="Default"/>
        <w:jc w:val="center"/>
        <w:rPr>
          <w:rFonts w:ascii="Book Antiqua" w:hAnsi="Book Antiqua"/>
          <w:b/>
          <w:bCs/>
          <w:color w:val="auto"/>
        </w:rPr>
      </w:pPr>
      <w:r w:rsidRPr="0057122D">
        <w:rPr>
          <w:rFonts w:ascii="Book Antiqua" w:hAnsi="Book Antiqua"/>
          <w:b/>
          <w:bCs/>
          <w:color w:val="auto"/>
        </w:rPr>
        <w:t xml:space="preserve"> </w:t>
      </w:r>
      <w:r w:rsidR="00EA5BDD">
        <w:rPr>
          <w:rFonts w:ascii="Book Antiqua" w:hAnsi="Book Antiqua"/>
          <w:b/>
          <w:bCs/>
          <w:color w:val="auto"/>
        </w:rPr>
        <w:t>United Arab Emirates</w:t>
      </w:r>
    </w:p>
    <w:p w14:paraId="34FC410F" w14:textId="77777777" w:rsidR="00587B57" w:rsidRPr="0057122D" w:rsidRDefault="006C7C40" w:rsidP="00587B57">
      <w:pPr>
        <w:pStyle w:val="Default"/>
        <w:jc w:val="center"/>
        <w:rPr>
          <w:rFonts w:ascii="Book Antiqua" w:hAnsi="Book Antiqua"/>
          <w:b/>
          <w:bCs/>
          <w:color w:val="auto"/>
        </w:rPr>
      </w:pPr>
      <w:r w:rsidRPr="0057122D">
        <w:rPr>
          <w:rFonts w:ascii="Book Antiqua" w:hAnsi="Book Antiqua"/>
          <w:b/>
          <w:bCs/>
          <w:color w:val="auto"/>
        </w:rPr>
        <w:t xml:space="preserve">Ministry of Industry &amp; </w:t>
      </w:r>
      <w:r w:rsidR="00EA5BDD">
        <w:rPr>
          <w:rFonts w:ascii="Book Antiqua" w:hAnsi="Book Antiqua"/>
          <w:b/>
          <w:bCs/>
          <w:color w:val="auto"/>
        </w:rPr>
        <w:t>Advanced Technology</w:t>
      </w:r>
    </w:p>
    <w:p w14:paraId="4C58BD08" w14:textId="77777777" w:rsidR="00587B57" w:rsidRPr="0057122D" w:rsidRDefault="00587B57" w:rsidP="00587B57">
      <w:pPr>
        <w:pStyle w:val="Default"/>
        <w:jc w:val="center"/>
        <w:rPr>
          <w:rFonts w:ascii="Book Antiqua" w:hAnsi="Book Antiqua"/>
          <w:b/>
          <w:bCs/>
          <w:color w:val="auto"/>
        </w:rPr>
      </w:pPr>
    </w:p>
    <w:p w14:paraId="0358BAEB" w14:textId="77777777" w:rsidR="00587B57" w:rsidRPr="0057122D" w:rsidRDefault="00587B57" w:rsidP="00587B57">
      <w:pPr>
        <w:pStyle w:val="Default"/>
        <w:jc w:val="center"/>
        <w:rPr>
          <w:rFonts w:ascii="Book Antiqua" w:hAnsi="Book Antiqua"/>
          <w:b/>
          <w:bCs/>
          <w:color w:val="auto"/>
        </w:rPr>
      </w:pPr>
      <w:r w:rsidRPr="0057122D">
        <w:rPr>
          <w:rFonts w:ascii="Book Antiqua" w:hAnsi="Book Antiqua"/>
          <w:b/>
          <w:bCs/>
          <w:color w:val="auto"/>
        </w:rPr>
        <w:tab/>
      </w:r>
      <w:r w:rsidRPr="0057122D">
        <w:rPr>
          <w:rFonts w:ascii="Book Antiqua" w:hAnsi="Book Antiqua"/>
          <w:b/>
          <w:bCs/>
          <w:color w:val="auto"/>
        </w:rPr>
        <w:tab/>
      </w:r>
      <w:r w:rsidRPr="0057122D">
        <w:rPr>
          <w:rFonts w:ascii="Book Antiqua" w:hAnsi="Book Antiqua"/>
          <w:b/>
          <w:bCs/>
          <w:color w:val="auto"/>
        </w:rPr>
        <w:tab/>
      </w:r>
      <w:r w:rsidRPr="0057122D">
        <w:rPr>
          <w:rFonts w:ascii="Book Antiqua" w:hAnsi="Book Antiqua"/>
          <w:b/>
          <w:bCs/>
          <w:color w:val="auto"/>
        </w:rPr>
        <w:tab/>
      </w:r>
      <w:r w:rsidRPr="0057122D">
        <w:rPr>
          <w:rFonts w:ascii="Book Antiqua" w:hAnsi="Book Antiqua"/>
          <w:b/>
          <w:bCs/>
          <w:color w:val="auto"/>
        </w:rPr>
        <w:tab/>
      </w:r>
      <w:r w:rsidRPr="0057122D">
        <w:rPr>
          <w:rFonts w:ascii="Book Antiqua" w:hAnsi="Book Antiqua"/>
          <w:b/>
          <w:bCs/>
          <w:color w:val="auto"/>
        </w:rPr>
        <w:tab/>
      </w:r>
    </w:p>
    <w:p w14:paraId="7E078922" w14:textId="77777777" w:rsidR="00587B57" w:rsidRPr="0057122D" w:rsidRDefault="00000000" w:rsidP="00587B57">
      <w:pPr>
        <w:pStyle w:val="Default"/>
        <w:jc w:val="center"/>
        <w:rPr>
          <w:rFonts w:ascii="Book Antiqua" w:hAnsi="Book Antiqua"/>
          <w:b/>
          <w:bCs/>
          <w:color w:val="auto"/>
        </w:rPr>
      </w:pPr>
      <w:r>
        <w:rPr>
          <w:rFonts w:ascii="Book Antiqua" w:hAnsi="Book Antiqua"/>
          <w:b/>
          <w:bCs/>
          <w:noProof/>
          <w:color w:val="auto"/>
          <w:lang w:eastAsia="zh-TW" w:bidi="ar-SA"/>
        </w:rPr>
        <w:pict w14:anchorId="6E9C5F0D">
          <v:shape id="_x0000_s1033" type="#_x0000_t202" style="position:absolute;left:0;text-align:left;margin-left:-57.8pt;margin-top:5.75pt;width:255.2pt;height:20.6pt;z-index:486952448;mso-width-percent:400;mso-height-percent:200;mso-width-percent:400;mso-height-percent:200;mso-width-relative:margin;mso-height-relative:margin" filled="f" strokecolor="white [3212]">
            <v:textbox style="mso-fit-shape-to-text:t">
              <w:txbxContent>
                <w:p w14:paraId="49B58472" w14:textId="77777777" w:rsidR="003608AC" w:rsidRPr="00CB04E3" w:rsidRDefault="003608AC">
                  <w:pPr>
                    <w:rPr>
                      <w:rFonts w:ascii="Book Antiqua" w:hAnsi="Book Antiqua"/>
                      <w:b/>
                      <w:bCs/>
                    </w:rPr>
                  </w:pPr>
                  <w:r w:rsidRPr="00CB04E3">
                    <w:rPr>
                      <w:rFonts w:ascii="Book Antiqua" w:hAnsi="Book Antiqua"/>
                      <w:b/>
                      <w:bCs/>
                    </w:rPr>
                    <w:t>Block A: Identification particulars</w:t>
                  </w:r>
                </w:p>
              </w:txbxContent>
            </v:textbox>
          </v:shape>
        </w:pict>
      </w:r>
    </w:p>
    <w:p w14:paraId="0224CD4C" w14:textId="77777777" w:rsidR="00831D5D" w:rsidRPr="00CB04E3" w:rsidRDefault="00587B57" w:rsidP="00587B57">
      <w:pPr>
        <w:pStyle w:val="Default"/>
        <w:jc w:val="center"/>
        <w:rPr>
          <w:rFonts w:ascii="Book Antiqua" w:hAnsi="Book Antiqua"/>
          <w:b/>
          <w:bCs/>
          <w:color w:val="auto"/>
        </w:rPr>
      </w:pPr>
      <w:r w:rsidRPr="0057122D">
        <w:rPr>
          <w:rFonts w:ascii="Book Antiqua" w:hAnsi="Book Antiqua"/>
          <w:b/>
          <w:bCs/>
          <w:color w:val="auto"/>
        </w:rPr>
        <w:tab/>
      </w:r>
      <w:r w:rsidRPr="0057122D">
        <w:rPr>
          <w:rFonts w:ascii="Book Antiqua" w:hAnsi="Book Antiqua"/>
          <w:b/>
          <w:bCs/>
          <w:color w:val="auto"/>
        </w:rPr>
        <w:tab/>
      </w:r>
      <w:r w:rsidRPr="0057122D">
        <w:rPr>
          <w:rFonts w:ascii="Book Antiqua" w:hAnsi="Book Antiqua"/>
          <w:b/>
          <w:bCs/>
          <w:color w:val="auto"/>
        </w:rPr>
        <w:tab/>
      </w:r>
      <w:r w:rsidRPr="0057122D">
        <w:rPr>
          <w:rFonts w:ascii="Book Antiqua" w:hAnsi="Book Antiqua"/>
          <w:b/>
          <w:bCs/>
          <w:color w:val="auto"/>
        </w:rPr>
        <w:tab/>
      </w:r>
      <w:r w:rsidRPr="00CB04E3">
        <w:rPr>
          <w:rFonts w:ascii="Book Antiqua" w:hAnsi="Book Antiqua"/>
          <w:b/>
          <w:bCs/>
          <w:sz w:val="22"/>
          <w:szCs w:val="22"/>
        </w:rPr>
        <w:t xml:space="preserve">Block B: </w:t>
      </w:r>
      <w:r w:rsidR="008F76DA">
        <w:rPr>
          <w:rFonts w:ascii="Book Antiqua" w:hAnsi="Book Antiqua"/>
          <w:b/>
          <w:bCs/>
          <w:sz w:val="22"/>
          <w:szCs w:val="22"/>
        </w:rPr>
        <w:t>Establishment</w:t>
      </w:r>
      <w:r w:rsidR="008F76DA" w:rsidRPr="00CB04E3">
        <w:rPr>
          <w:rFonts w:ascii="Book Antiqua" w:hAnsi="Book Antiqua"/>
          <w:b/>
          <w:bCs/>
          <w:sz w:val="22"/>
          <w:szCs w:val="22"/>
        </w:rPr>
        <w:t xml:space="preserve"> </w:t>
      </w:r>
      <w:r w:rsidRPr="00CB04E3">
        <w:rPr>
          <w:rFonts w:ascii="Book Antiqua" w:hAnsi="Book Antiqua"/>
          <w:b/>
          <w:bCs/>
          <w:sz w:val="22"/>
          <w:szCs w:val="22"/>
        </w:rPr>
        <w:t>contact detail</w:t>
      </w:r>
      <w:r w:rsidR="00232FD4">
        <w:rPr>
          <w:rFonts w:ascii="Book Antiqua" w:hAnsi="Book Antiqua"/>
          <w:b/>
          <w:bCs/>
          <w:sz w:val="22"/>
          <w:szCs w:val="22"/>
        </w:rPr>
        <w:t>s</w:t>
      </w:r>
    </w:p>
    <w:tbl>
      <w:tblPr>
        <w:tblStyle w:val="TableGrid"/>
        <w:tblpPr w:leftFromText="180" w:rightFromText="180" w:vertAnchor="text" w:horzAnchor="page" w:tblpX="7845" w:tblpY="116"/>
        <w:tblW w:w="0" w:type="auto"/>
        <w:tblLook w:val="04A0" w:firstRow="1" w:lastRow="0" w:firstColumn="1" w:lastColumn="0" w:noHBand="0" w:noVBand="1"/>
      </w:tblPr>
      <w:tblGrid>
        <w:gridCol w:w="392"/>
        <w:gridCol w:w="2410"/>
        <w:gridCol w:w="3118"/>
      </w:tblGrid>
      <w:tr w:rsidR="000D5C94" w:rsidRPr="00A94737" w14:paraId="55A054D6" w14:textId="77777777" w:rsidTr="00321065">
        <w:tc>
          <w:tcPr>
            <w:tcW w:w="5920" w:type="dxa"/>
            <w:gridSpan w:val="3"/>
          </w:tcPr>
          <w:p w14:paraId="58E49E78" w14:textId="77777777" w:rsidR="000D5C94" w:rsidRPr="00A94737" w:rsidRDefault="000D5C94" w:rsidP="00831D5D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  <w:r w:rsidRPr="00A94737">
              <w:rPr>
                <w:rFonts w:ascii="Book Antiqua" w:hAnsi="Book Antiqua"/>
                <w:sz w:val="22"/>
                <w:szCs w:val="22"/>
              </w:rPr>
              <w:t>Factory Contact Details</w:t>
            </w:r>
          </w:p>
        </w:tc>
      </w:tr>
      <w:tr w:rsidR="000D5C94" w:rsidRPr="00A94737" w14:paraId="5B3E3D88" w14:textId="77777777" w:rsidTr="000D5C94">
        <w:trPr>
          <w:trHeight w:val="739"/>
        </w:trPr>
        <w:tc>
          <w:tcPr>
            <w:tcW w:w="392" w:type="dxa"/>
            <w:vMerge w:val="restart"/>
          </w:tcPr>
          <w:p w14:paraId="02E36E29" w14:textId="77777777" w:rsidR="000D5C94" w:rsidRPr="00A94737" w:rsidRDefault="000D5C94" w:rsidP="00831D5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A94737"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2410" w:type="dxa"/>
            <w:vMerge w:val="restart"/>
          </w:tcPr>
          <w:p w14:paraId="6A05DB41" w14:textId="77777777" w:rsidR="000D5C94" w:rsidRPr="00A94737" w:rsidRDefault="000D5C94" w:rsidP="00831D5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A94737">
              <w:rPr>
                <w:rFonts w:ascii="Book Antiqua" w:hAnsi="Book Antiqua"/>
                <w:sz w:val="22"/>
                <w:szCs w:val="22"/>
              </w:rPr>
              <w:t xml:space="preserve">Name  &amp; address of the Factory </w:t>
            </w:r>
          </w:p>
          <w:p w14:paraId="7DB94DF0" w14:textId="77777777" w:rsidR="000D5C94" w:rsidRPr="00A94737" w:rsidRDefault="000D5C94" w:rsidP="00831D5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A94737">
              <w:rPr>
                <w:rFonts w:ascii="Book Antiqua" w:hAnsi="Book Antiqua"/>
                <w:sz w:val="22"/>
                <w:szCs w:val="22"/>
              </w:rPr>
              <w:t>(in Arabic)</w:t>
            </w:r>
          </w:p>
          <w:p w14:paraId="48EFF4A9" w14:textId="77777777" w:rsidR="000D5C94" w:rsidRPr="00A94737" w:rsidRDefault="000D5C94" w:rsidP="00831D5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</w:p>
          <w:p w14:paraId="3889D6A1" w14:textId="77777777" w:rsidR="000D5C94" w:rsidRPr="00A94737" w:rsidRDefault="000D5C94" w:rsidP="00831D5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</w:p>
          <w:p w14:paraId="1AFBB329" w14:textId="77777777" w:rsidR="000D5C94" w:rsidRPr="00A94737" w:rsidRDefault="000D5C94" w:rsidP="00831D5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A94737">
              <w:rPr>
                <w:rFonts w:ascii="Book Antiqua" w:hAnsi="Book Antiqua"/>
                <w:sz w:val="22"/>
                <w:szCs w:val="22"/>
              </w:rPr>
              <w:t>(in English)</w:t>
            </w:r>
          </w:p>
          <w:p w14:paraId="4514E91C" w14:textId="77777777" w:rsidR="000D5C94" w:rsidRPr="00A94737" w:rsidRDefault="000D5C94" w:rsidP="00831D5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118" w:type="dxa"/>
          </w:tcPr>
          <w:p w14:paraId="4E3FC05F" w14:textId="77777777" w:rsidR="000D5C94" w:rsidRPr="00A94737" w:rsidRDefault="000D5C94" w:rsidP="00831D5D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  <w:p w14:paraId="7EC3D73F" w14:textId="77777777" w:rsidR="000D5C94" w:rsidRPr="00A94737" w:rsidRDefault="000D5C94" w:rsidP="00831D5D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  <w:p w14:paraId="3A258AD1" w14:textId="77777777" w:rsidR="000D5C94" w:rsidRPr="00A94737" w:rsidRDefault="000D5C94" w:rsidP="00831D5D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  <w:p w14:paraId="4D4B4260" w14:textId="77777777" w:rsidR="000D5C94" w:rsidRPr="00A94737" w:rsidRDefault="000D5C94" w:rsidP="00831D5D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D5C94" w:rsidRPr="00A94737" w14:paraId="5BAF29AE" w14:textId="77777777" w:rsidTr="00587B57">
        <w:trPr>
          <w:trHeight w:val="739"/>
        </w:trPr>
        <w:tc>
          <w:tcPr>
            <w:tcW w:w="392" w:type="dxa"/>
            <w:vMerge/>
          </w:tcPr>
          <w:p w14:paraId="7DCB7061" w14:textId="77777777" w:rsidR="000D5C94" w:rsidRPr="00A94737" w:rsidRDefault="000D5C94" w:rsidP="00831D5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00A3419D" w14:textId="77777777" w:rsidR="000D5C94" w:rsidRPr="00A94737" w:rsidRDefault="000D5C94" w:rsidP="00831D5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118" w:type="dxa"/>
          </w:tcPr>
          <w:p w14:paraId="1218C7A1" w14:textId="77777777" w:rsidR="000D5C94" w:rsidRPr="00A94737" w:rsidRDefault="000D5C94" w:rsidP="00831D5D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D5C94" w:rsidRPr="00A94737" w14:paraId="175F9130" w14:textId="77777777" w:rsidTr="000D5C94">
        <w:trPr>
          <w:trHeight w:val="347"/>
        </w:trPr>
        <w:tc>
          <w:tcPr>
            <w:tcW w:w="392" w:type="dxa"/>
          </w:tcPr>
          <w:p w14:paraId="69DED468" w14:textId="77777777" w:rsidR="000D5C94" w:rsidRPr="00A94737" w:rsidRDefault="000D5C94" w:rsidP="00831D5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A94737"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24879A5C" w14:textId="77777777" w:rsidR="000D5C94" w:rsidRPr="00A94737" w:rsidRDefault="000D5C94" w:rsidP="00831D5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A94737">
              <w:rPr>
                <w:rFonts w:ascii="Book Antiqua" w:hAnsi="Book Antiqua"/>
                <w:sz w:val="22"/>
                <w:szCs w:val="22"/>
              </w:rPr>
              <w:t>City/Town</w:t>
            </w:r>
          </w:p>
        </w:tc>
        <w:tc>
          <w:tcPr>
            <w:tcW w:w="3118" w:type="dxa"/>
          </w:tcPr>
          <w:p w14:paraId="01398994" w14:textId="77777777" w:rsidR="000D5C94" w:rsidRPr="00A94737" w:rsidRDefault="000D5C94" w:rsidP="00831D5D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D5C94" w:rsidRPr="00A94737" w14:paraId="40B8A0E9" w14:textId="77777777" w:rsidTr="000D5C94">
        <w:trPr>
          <w:trHeight w:val="268"/>
        </w:trPr>
        <w:tc>
          <w:tcPr>
            <w:tcW w:w="392" w:type="dxa"/>
          </w:tcPr>
          <w:p w14:paraId="4851AE89" w14:textId="77777777" w:rsidR="000D5C94" w:rsidRPr="00A94737" w:rsidRDefault="000D5C94" w:rsidP="00831D5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A94737"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00A1A9C8" w14:textId="77777777" w:rsidR="000D5C94" w:rsidRPr="00A94737" w:rsidRDefault="00EA5BDD" w:rsidP="00831D5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Emirate</w:t>
            </w:r>
            <w:r w:rsidR="005C32C6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3118" w:type="dxa"/>
          </w:tcPr>
          <w:p w14:paraId="54FB1DF2" w14:textId="77777777" w:rsidR="000D5C94" w:rsidRPr="00A94737" w:rsidRDefault="000D5C94" w:rsidP="00831D5D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D5C94" w:rsidRPr="00A94737" w14:paraId="06666982" w14:textId="77777777" w:rsidTr="000D5C94">
        <w:trPr>
          <w:trHeight w:val="292"/>
        </w:trPr>
        <w:tc>
          <w:tcPr>
            <w:tcW w:w="392" w:type="dxa"/>
          </w:tcPr>
          <w:p w14:paraId="0601E157" w14:textId="77777777" w:rsidR="000D5C94" w:rsidRPr="00A94737" w:rsidRDefault="00B80C28" w:rsidP="00831D5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112E8027" w14:textId="77777777" w:rsidR="000D5C94" w:rsidRPr="00A94737" w:rsidRDefault="00321065" w:rsidP="00831D5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A94737">
              <w:rPr>
                <w:rFonts w:ascii="Book Antiqua" w:hAnsi="Book Antiqua"/>
                <w:sz w:val="22"/>
                <w:szCs w:val="22"/>
              </w:rPr>
              <w:t>Postal c</w:t>
            </w:r>
            <w:r w:rsidR="000D5C94" w:rsidRPr="00A94737">
              <w:rPr>
                <w:rFonts w:ascii="Book Antiqua" w:hAnsi="Book Antiqua"/>
                <w:sz w:val="22"/>
                <w:szCs w:val="22"/>
              </w:rPr>
              <w:t>ode</w:t>
            </w:r>
            <w:r w:rsidR="009F6DCA">
              <w:rPr>
                <w:rFonts w:ascii="Book Antiqua" w:hAnsi="Book Antiqua"/>
                <w:sz w:val="22"/>
                <w:szCs w:val="22"/>
              </w:rPr>
              <w:t>/ PO Box</w:t>
            </w:r>
          </w:p>
        </w:tc>
        <w:tc>
          <w:tcPr>
            <w:tcW w:w="3118" w:type="dxa"/>
          </w:tcPr>
          <w:p w14:paraId="3FF71ED3" w14:textId="77777777" w:rsidR="000D5C94" w:rsidRPr="00A94737" w:rsidRDefault="000D5C94" w:rsidP="00831D5D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EA5BDD" w:rsidRPr="00A94737" w14:paraId="3707D0CF" w14:textId="77777777" w:rsidTr="000D5C94">
        <w:trPr>
          <w:trHeight w:val="292"/>
        </w:trPr>
        <w:tc>
          <w:tcPr>
            <w:tcW w:w="392" w:type="dxa"/>
          </w:tcPr>
          <w:p w14:paraId="21EA6670" w14:textId="77777777" w:rsidR="00EA5BDD" w:rsidRPr="00A94737" w:rsidRDefault="00B80C28" w:rsidP="00EA5BD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386891BB" w14:textId="77777777" w:rsidR="00EA5BDD" w:rsidRPr="00A94737" w:rsidRDefault="00EA5BDD" w:rsidP="00EA5BD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Makani number</w:t>
            </w:r>
          </w:p>
        </w:tc>
        <w:tc>
          <w:tcPr>
            <w:tcW w:w="3118" w:type="dxa"/>
          </w:tcPr>
          <w:p w14:paraId="1EAB91DF" w14:textId="77777777" w:rsidR="00EA5BDD" w:rsidRPr="00A94737" w:rsidRDefault="00EA5BDD" w:rsidP="00EA5BDD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EA5BDD" w:rsidRPr="00A94737" w14:paraId="6D4C75F2" w14:textId="77777777" w:rsidTr="00587B57">
        <w:tc>
          <w:tcPr>
            <w:tcW w:w="392" w:type="dxa"/>
          </w:tcPr>
          <w:p w14:paraId="41E262E6" w14:textId="77777777" w:rsidR="00EA5BDD" w:rsidRPr="00A94737" w:rsidRDefault="00B80C28" w:rsidP="00EA5BD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24F8F942" w14:textId="77777777" w:rsidR="00EA5BDD" w:rsidRPr="00A94737" w:rsidRDefault="00EA5BDD" w:rsidP="00EA5BD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A94737">
              <w:rPr>
                <w:rFonts w:ascii="Book Antiqua" w:hAnsi="Book Antiqua"/>
                <w:sz w:val="22"/>
                <w:szCs w:val="22"/>
              </w:rPr>
              <w:t>Contact person name &amp; designation</w:t>
            </w:r>
          </w:p>
        </w:tc>
        <w:tc>
          <w:tcPr>
            <w:tcW w:w="3118" w:type="dxa"/>
          </w:tcPr>
          <w:p w14:paraId="7E7F1B6F" w14:textId="77777777" w:rsidR="00EA5BDD" w:rsidRPr="00A94737" w:rsidRDefault="00EA5BDD" w:rsidP="00EA5BDD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EA5BDD" w:rsidRPr="00A94737" w14:paraId="35BAFBFB" w14:textId="77777777" w:rsidTr="00587B57">
        <w:tc>
          <w:tcPr>
            <w:tcW w:w="392" w:type="dxa"/>
          </w:tcPr>
          <w:p w14:paraId="2955B23C" w14:textId="77777777" w:rsidR="00EA5BDD" w:rsidRPr="00A94737" w:rsidRDefault="00B80C28" w:rsidP="00EA5BD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7</w:t>
            </w:r>
          </w:p>
        </w:tc>
        <w:tc>
          <w:tcPr>
            <w:tcW w:w="2410" w:type="dxa"/>
          </w:tcPr>
          <w:p w14:paraId="57A3823C" w14:textId="77777777" w:rsidR="00EA5BDD" w:rsidRPr="00A94737" w:rsidRDefault="00EA5BDD" w:rsidP="00EA5BD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A94737">
              <w:rPr>
                <w:rFonts w:ascii="Book Antiqua" w:hAnsi="Book Antiqua"/>
                <w:sz w:val="22"/>
                <w:szCs w:val="22"/>
              </w:rPr>
              <w:t>Mobile number</w:t>
            </w:r>
          </w:p>
        </w:tc>
        <w:tc>
          <w:tcPr>
            <w:tcW w:w="3118" w:type="dxa"/>
          </w:tcPr>
          <w:p w14:paraId="36C81ADA" w14:textId="77777777" w:rsidR="00EA5BDD" w:rsidRPr="00A94737" w:rsidRDefault="00EA5BDD" w:rsidP="00EA5BDD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EA5BDD" w:rsidRPr="00A94737" w14:paraId="2A74228D" w14:textId="77777777" w:rsidTr="00587B57">
        <w:tc>
          <w:tcPr>
            <w:tcW w:w="392" w:type="dxa"/>
          </w:tcPr>
          <w:p w14:paraId="61619D67" w14:textId="77777777" w:rsidR="00EA5BDD" w:rsidRPr="00A94737" w:rsidRDefault="00B80C28" w:rsidP="00EA5BD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8</w:t>
            </w:r>
          </w:p>
        </w:tc>
        <w:tc>
          <w:tcPr>
            <w:tcW w:w="2410" w:type="dxa"/>
          </w:tcPr>
          <w:p w14:paraId="78E074B9" w14:textId="77777777" w:rsidR="00EA5BDD" w:rsidRPr="00A94737" w:rsidRDefault="00EA5BDD" w:rsidP="00EA5BD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A94737">
              <w:rPr>
                <w:rFonts w:ascii="Book Antiqua" w:hAnsi="Book Antiqua"/>
                <w:sz w:val="22"/>
                <w:szCs w:val="22"/>
              </w:rPr>
              <w:t>Email</w:t>
            </w:r>
          </w:p>
        </w:tc>
        <w:tc>
          <w:tcPr>
            <w:tcW w:w="3118" w:type="dxa"/>
          </w:tcPr>
          <w:p w14:paraId="55EAC428" w14:textId="77777777" w:rsidR="00EA5BDD" w:rsidRPr="00A94737" w:rsidRDefault="00EA5BDD" w:rsidP="00EA5BDD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EA5BDD" w:rsidRPr="00A94737" w14:paraId="4765A67B" w14:textId="77777777" w:rsidTr="00587B57">
        <w:tc>
          <w:tcPr>
            <w:tcW w:w="392" w:type="dxa"/>
          </w:tcPr>
          <w:p w14:paraId="445E43E7" w14:textId="77777777" w:rsidR="00EA5BDD" w:rsidRPr="00A94737" w:rsidRDefault="00B80C28" w:rsidP="00EA5BD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9</w:t>
            </w:r>
          </w:p>
        </w:tc>
        <w:tc>
          <w:tcPr>
            <w:tcW w:w="2410" w:type="dxa"/>
          </w:tcPr>
          <w:p w14:paraId="6F5FD619" w14:textId="77777777" w:rsidR="00EA5BDD" w:rsidRPr="00A94737" w:rsidRDefault="00EA5BDD" w:rsidP="00EA5BDD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A94737">
              <w:rPr>
                <w:rFonts w:ascii="Book Antiqua" w:hAnsi="Book Antiqua"/>
                <w:sz w:val="22"/>
                <w:szCs w:val="22"/>
              </w:rPr>
              <w:t>Website</w:t>
            </w:r>
          </w:p>
        </w:tc>
        <w:tc>
          <w:tcPr>
            <w:tcW w:w="3118" w:type="dxa"/>
          </w:tcPr>
          <w:p w14:paraId="4AA56D79" w14:textId="77777777" w:rsidR="00EA5BDD" w:rsidRPr="00A94737" w:rsidRDefault="00EA5BDD" w:rsidP="00EA5BDD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21B08943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tbl>
      <w:tblPr>
        <w:tblStyle w:val="TableGrid"/>
        <w:tblpPr w:leftFromText="180" w:rightFromText="180" w:vertAnchor="text" w:horzAnchor="page" w:tblpX="728" w:tblpY="-30"/>
        <w:tblW w:w="0" w:type="auto"/>
        <w:tblLook w:val="04A0" w:firstRow="1" w:lastRow="0" w:firstColumn="1" w:lastColumn="0" w:noHBand="0" w:noVBand="1"/>
      </w:tblPr>
      <w:tblGrid>
        <w:gridCol w:w="326"/>
        <w:gridCol w:w="3468"/>
        <w:gridCol w:w="2060"/>
      </w:tblGrid>
      <w:tr w:rsidR="00587B57" w:rsidRPr="0057122D" w14:paraId="3C9A33C9" w14:textId="77777777" w:rsidTr="00AA6B32">
        <w:tc>
          <w:tcPr>
            <w:tcW w:w="326" w:type="dxa"/>
          </w:tcPr>
          <w:p w14:paraId="0C8E9B3F" w14:textId="77777777" w:rsidR="00587B57" w:rsidRPr="0057122D" w:rsidRDefault="00587B57" w:rsidP="000D5C94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57122D"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3468" w:type="dxa"/>
          </w:tcPr>
          <w:p w14:paraId="55E67370" w14:textId="77777777" w:rsidR="00587B57" w:rsidRPr="0057122D" w:rsidRDefault="00587B57" w:rsidP="00AA6B32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del w:id="0" w:author="CANTU BAZALDUA, Fernando" w:date="2025-06-14T18:26:00Z">
              <w:r w:rsidRPr="0057122D" w:rsidDel="001B5FCD">
                <w:rPr>
                  <w:rFonts w:ascii="Book Antiqua" w:hAnsi="Book Antiqua"/>
                  <w:sz w:val="22"/>
                  <w:szCs w:val="22"/>
                </w:rPr>
                <w:delText xml:space="preserve"> </w:delText>
              </w:r>
            </w:del>
            <w:r w:rsidR="00AA6B32">
              <w:rPr>
                <w:rFonts w:ascii="Book Antiqua" w:hAnsi="Book Antiqua"/>
                <w:sz w:val="22"/>
                <w:szCs w:val="22"/>
              </w:rPr>
              <w:t xml:space="preserve">Permanent factory code </w:t>
            </w:r>
          </w:p>
        </w:tc>
        <w:tc>
          <w:tcPr>
            <w:tcW w:w="2060" w:type="dxa"/>
          </w:tcPr>
          <w:p w14:paraId="04E76855" w14:textId="77777777" w:rsidR="00587B57" w:rsidRPr="0057122D" w:rsidRDefault="00587B57" w:rsidP="000D5C94">
            <w:pPr>
              <w:pStyle w:val="BodyText"/>
              <w:rPr>
                <w:rFonts w:ascii="Book Antiqua" w:hAnsi="Book Antiqua"/>
                <w:sz w:val="20"/>
              </w:rPr>
            </w:pPr>
          </w:p>
        </w:tc>
      </w:tr>
      <w:tr w:rsidR="00AA6B32" w:rsidRPr="0057122D" w14:paraId="5375B37C" w14:textId="77777777" w:rsidTr="00AA6B32">
        <w:tc>
          <w:tcPr>
            <w:tcW w:w="326" w:type="dxa"/>
          </w:tcPr>
          <w:p w14:paraId="02C174A0" w14:textId="77777777" w:rsidR="00AA6B32" w:rsidRPr="0057122D" w:rsidRDefault="00AA6B32" w:rsidP="00AA6B32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57122D"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3468" w:type="dxa"/>
          </w:tcPr>
          <w:p w14:paraId="52A3BFFE" w14:textId="77777777" w:rsidR="00AA6B32" w:rsidRPr="0057122D" w:rsidRDefault="00AA6B32" w:rsidP="00AA6B32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Unique License </w:t>
            </w:r>
            <w:r w:rsidRPr="0057122D">
              <w:rPr>
                <w:rFonts w:ascii="Book Antiqua" w:hAnsi="Book Antiqua"/>
                <w:sz w:val="22"/>
                <w:szCs w:val="22"/>
              </w:rPr>
              <w:t xml:space="preserve"> number</w:t>
            </w:r>
          </w:p>
        </w:tc>
        <w:tc>
          <w:tcPr>
            <w:tcW w:w="2060" w:type="dxa"/>
          </w:tcPr>
          <w:p w14:paraId="6F095102" w14:textId="77777777" w:rsidR="00AA6B32" w:rsidRPr="0057122D" w:rsidRDefault="00AA6B32" w:rsidP="00AA6B32">
            <w:pPr>
              <w:pStyle w:val="BodyText"/>
              <w:rPr>
                <w:rFonts w:ascii="Book Antiqua" w:hAnsi="Book Antiqua"/>
                <w:sz w:val="20"/>
              </w:rPr>
            </w:pPr>
          </w:p>
        </w:tc>
      </w:tr>
      <w:tr w:rsidR="00AA6B32" w:rsidRPr="0057122D" w14:paraId="17EE3BC2" w14:textId="77777777" w:rsidTr="00AA6B32">
        <w:tc>
          <w:tcPr>
            <w:tcW w:w="326" w:type="dxa"/>
          </w:tcPr>
          <w:p w14:paraId="65737C54" w14:textId="77777777" w:rsidR="00AA6B32" w:rsidRPr="0057122D" w:rsidRDefault="00AA6B32" w:rsidP="00AA6B32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57122D"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3468" w:type="dxa"/>
          </w:tcPr>
          <w:p w14:paraId="1A758C04" w14:textId="77777777" w:rsidR="00AA6B32" w:rsidRPr="0057122D" w:rsidRDefault="00AA6B32" w:rsidP="00AA6B32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57122D">
              <w:rPr>
                <w:rFonts w:ascii="Book Antiqua" w:hAnsi="Book Antiqua"/>
                <w:sz w:val="22"/>
                <w:szCs w:val="22"/>
              </w:rPr>
              <w:t xml:space="preserve">Industry code as per </w:t>
            </w:r>
            <w:r>
              <w:rPr>
                <w:rFonts w:ascii="Book Antiqua" w:hAnsi="Book Antiqua"/>
                <w:sz w:val="22"/>
                <w:szCs w:val="22"/>
              </w:rPr>
              <w:t>Business Register (</w:t>
            </w:r>
            <w:del w:id="1" w:author="CANTU BAZALDUA, Fernando" w:date="2025-06-14T18:26:00Z">
              <w:r w:rsidDel="001B5FCD">
                <w:rPr>
                  <w:rFonts w:ascii="Book Antiqua" w:hAnsi="Book Antiqua"/>
                  <w:sz w:val="22"/>
                  <w:szCs w:val="22"/>
                </w:rPr>
                <w:delText xml:space="preserve"> </w:delText>
              </w:r>
            </w:del>
            <w:r>
              <w:rPr>
                <w:rFonts w:ascii="Book Antiqua" w:hAnsi="Book Antiqua"/>
                <w:sz w:val="22"/>
                <w:szCs w:val="22"/>
              </w:rPr>
              <w:t>Industry Census 202</w:t>
            </w:r>
            <w:r w:rsidR="001B5FCD">
              <w:rPr>
                <w:rFonts w:ascii="Book Antiqua" w:hAnsi="Book Antiqua"/>
                <w:sz w:val="22"/>
                <w:szCs w:val="22"/>
              </w:rPr>
              <w:t>2</w:t>
            </w:r>
            <w:r>
              <w:rPr>
                <w:rFonts w:ascii="Book Antiqua" w:hAnsi="Book Antiqua"/>
                <w:sz w:val="22"/>
                <w:szCs w:val="22"/>
              </w:rPr>
              <w:t xml:space="preserve">) </w:t>
            </w:r>
          </w:p>
          <w:p w14:paraId="2A8945B4" w14:textId="77777777" w:rsidR="00AA6B32" w:rsidRPr="0057122D" w:rsidRDefault="00AA6B32" w:rsidP="00AA6B32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57122D">
              <w:rPr>
                <w:rFonts w:ascii="Book Antiqua" w:hAnsi="Book Antiqua"/>
                <w:sz w:val="22"/>
                <w:szCs w:val="22"/>
              </w:rPr>
              <w:t>(</w:t>
            </w:r>
            <w:r w:rsidRPr="0057122D">
              <w:rPr>
                <w:rFonts w:ascii="Book Antiqua" w:hAnsi="Book Antiqua"/>
                <w:i/>
                <w:iCs/>
                <w:sz w:val="22"/>
                <w:szCs w:val="22"/>
              </w:rPr>
              <w:t>4-digit level of ISIC-4</w:t>
            </w:r>
            <w:r w:rsidRPr="0057122D">
              <w:rPr>
                <w:rFonts w:ascii="Book Antiqua" w:hAnsi="Book Antiqua"/>
                <w:sz w:val="22"/>
                <w:szCs w:val="22"/>
              </w:rPr>
              <w:t xml:space="preserve">) </w:t>
            </w:r>
          </w:p>
        </w:tc>
        <w:tc>
          <w:tcPr>
            <w:tcW w:w="2060" w:type="dxa"/>
          </w:tcPr>
          <w:p w14:paraId="6F43D278" w14:textId="77777777" w:rsidR="00AA6B32" w:rsidRPr="0057122D" w:rsidRDefault="00AA6B32" w:rsidP="00AA6B32">
            <w:pPr>
              <w:pStyle w:val="BodyText"/>
              <w:rPr>
                <w:rFonts w:ascii="Book Antiqua" w:hAnsi="Book Antiqua"/>
                <w:sz w:val="20"/>
              </w:rPr>
            </w:pPr>
          </w:p>
        </w:tc>
      </w:tr>
      <w:tr w:rsidR="00AA6B32" w:rsidRPr="0057122D" w14:paraId="5DF634C5" w14:textId="77777777" w:rsidTr="00AA6B32">
        <w:tc>
          <w:tcPr>
            <w:tcW w:w="326" w:type="dxa"/>
          </w:tcPr>
          <w:p w14:paraId="29774630" w14:textId="77777777" w:rsidR="00AA6B32" w:rsidRPr="0057122D" w:rsidRDefault="00AA6B32" w:rsidP="00AA6B32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57122D">
              <w:rPr>
                <w:rFonts w:ascii="Book Antiqua" w:hAnsi="Book Antiqua"/>
                <w:sz w:val="22"/>
                <w:szCs w:val="22"/>
              </w:rPr>
              <w:t>4</w:t>
            </w:r>
          </w:p>
        </w:tc>
        <w:tc>
          <w:tcPr>
            <w:tcW w:w="3468" w:type="dxa"/>
          </w:tcPr>
          <w:p w14:paraId="5FCC6891" w14:textId="77777777" w:rsidR="00AA6B32" w:rsidRPr="0057122D" w:rsidRDefault="00AA6B32" w:rsidP="00AA6B32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57122D">
              <w:rPr>
                <w:rFonts w:ascii="Book Antiqua" w:hAnsi="Book Antiqua"/>
                <w:sz w:val="22"/>
                <w:szCs w:val="22"/>
              </w:rPr>
              <w:t xml:space="preserve"> Industry code as per </w:t>
            </w:r>
            <w:r w:rsidR="001B5FCD">
              <w:rPr>
                <w:rFonts w:ascii="Book Antiqua" w:hAnsi="Book Antiqua"/>
                <w:sz w:val="22"/>
                <w:szCs w:val="22"/>
              </w:rPr>
              <w:t>current</w:t>
            </w:r>
            <w:r w:rsidRPr="0057122D">
              <w:rPr>
                <w:rFonts w:ascii="Book Antiqua" w:hAnsi="Book Antiqua"/>
                <w:sz w:val="22"/>
                <w:szCs w:val="22"/>
              </w:rPr>
              <w:t xml:space="preserve"> production</w:t>
            </w:r>
          </w:p>
          <w:p w14:paraId="3FD4674E" w14:textId="77777777" w:rsidR="00AA6B32" w:rsidRPr="0057122D" w:rsidRDefault="00AA6B32" w:rsidP="009F7E4F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57122D">
              <w:rPr>
                <w:rFonts w:ascii="Book Antiqua" w:hAnsi="Book Antiqua"/>
                <w:sz w:val="22"/>
                <w:szCs w:val="22"/>
              </w:rPr>
              <w:t>(</w:t>
            </w:r>
            <w:r w:rsidR="009F7E4F">
              <w:rPr>
                <w:rFonts w:ascii="Book Antiqua" w:hAnsi="Book Antiqua"/>
                <w:sz w:val="22"/>
                <w:szCs w:val="22"/>
              </w:rPr>
              <w:t>4</w:t>
            </w:r>
            <w:r w:rsidRPr="0057122D">
              <w:rPr>
                <w:rFonts w:ascii="Book Antiqua" w:hAnsi="Book Antiqua"/>
                <w:i/>
                <w:iCs/>
                <w:sz w:val="22"/>
                <w:szCs w:val="22"/>
              </w:rPr>
              <w:t>-digit level of ISIC-4</w:t>
            </w:r>
            <w:r w:rsidRPr="0057122D">
              <w:rPr>
                <w:rFonts w:ascii="Book Antiqua" w:hAnsi="Book Antiqua"/>
                <w:sz w:val="22"/>
                <w:szCs w:val="22"/>
              </w:rPr>
              <w:t xml:space="preserve">) </w:t>
            </w:r>
          </w:p>
        </w:tc>
        <w:tc>
          <w:tcPr>
            <w:tcW w:w="2060" w:type="dxa"/>
          </w:tcPr>
          <w:p w14:paraId="528BF300" w14:textId="77777777" w:rsidR="00AA6B32" w:rsidRPr="0057122D" w:rsidRDefault="00AA6B32" w:rsidP="00AA6B32">
            <w:pPr>
              <w:pStyle w:val="BodyText"/>
              <w:rPr>
                <w:rFonts w:ascii="Book Antiqua" w:hAnsi="Book Antiqua"/>
                <w:sz w:val="20"/>
              </w:rPr>
            </w:pPr>
          </w:p>
        </w:tc>
      </w:tr>
      <w:tr w:rsidR="00AA6B32" w:rsidRPr="0057122D" w14:paraId="6EFB6760" w14:textId="77777777" w:rsidTr="00AA6B32">
        <w:tc>
          <w:tcPr>
            <w:tcW w:w="326" w:type="dxa"/>
          </w:tcPr>
          <w:p w14:paraId="49534760" w14:textId="77777777" w:rsidR="00AA6B32" w:rsidRPr="0057122D" w:rsidRDefault="00AA6B32" w:rsidP="00AA6B32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57122D">
              <w:rPr>
                <w:rFonts w:ascii="Book Antiqua" w:hAnsi="Book Antiqua"/>
                <w:sz w:val="22"/>
                <w:szCs w:val="22"/>
              </w:rPr>
              <w:t>5</w:t>
            </w:r>
          </w:p>
        </w:tc>
        <w:tc>
          <w:tcPr>
            <w:tcW w:w="3468" w:type="dxa"/>
          </w:tcPr>
          <w:p w14:paraId="1AE6179A" w14:textId="77777777" w:rsidR="00AA6B32" w:rsidRPr="0057122D" w:rsidRDefault="00AA6B32" w:rsidP="00AA6B32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57122D">
              <w:rPr>
                <w:rFonts w:ascii="Book Antiqua" w:hAnsi="Book Antiqua"/>
                <w:sz w:val="22"/>
                <w:szCs w:val="22"/>
              </w:rPr>
              <w:t xml:space="preserve"> Description of industry: </w:t>
            </w:r>
          </w:p>
        </w:tc>
        <w:tc>
          <w:tcPr>
            <w:tcW w:w="2060" w:type="dxa"/>
          </w:tcPr>
          <w:p w14:paraId="08242DBD" w14:textId="77777777" w:rsidR="00AA6B32" w:rsidRPr="0057122D" w:rsidRDefault="00AA6B32" w:rsidP="00AA6B32">
            <w:pPr>
              <w:pStyle w:val="BodyText"/>
              <w:rPr>
                <w:rFonts w:ascii="Book Antiqua" w:hAnsi="Book Antiqua"/>
                <w:sz w:val="20"/>
              </w:rPr>
            </w:pPr>
          </w:p>
        </w:tc>
      </w:tr>
      <w:tr w:rsidR="00AA6B32" w:rsidRPr="0057122D" w14:paraId="75D099DC" w14:textId="77777777" w:rsidTr="00AA6B32">
        <w:tc>
          <w:tcPr>
            <w:tcW w:w="326" w:type="dxa"/>
          </w:tcPr>
          <w:p w14:paraId="3DB9C529" w14:textId="77777777" w:rsidR="00AA6B32" w:rsidRPr="0057122D" w:rsidRDefault="00B83A15" w:rsidP="00AA6B32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6</w:t>
            </w:r>
          </w:p>
        </w:tc>
        <w:tc>
          <w:tcPr>
            <w:tcW w:w="3468" w:type="dxa"/>
          </w:tcPr>
          <w:p w14:paraId="1ACD9654" w14:textId="77777777" w:rsidR="00AA6B32" w:rsidRPr="0057122D" w:rsidRDefault="00AA6B32" w:rsidP="00AA6B32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57122D">
              <w:rPr>
                <w:rFonts w:ascii="Book Antiqua" w:hAnsi="Book Antiqua"/>
                <w:sz w:val="22"/>
                <w:szCs w:val="22"/>
              </w:rPr>
              <w:t>Reference year</w:t>
            </w:r>
            <w:del w:id="2" w:author="CANTU BAZALDUA, Fernando" w:date="2025-06-14T18:27:00Z">
              <w:r w:rsidRPr="0057122D" w:rsidDel="001B5FCD">
                <w:rPr>
                  <w:rFonts w:ascii="Book Antiqua" w:hAnsi="Book Antiqua"/>
                  <w:sz w:val="22"/>
                  <w:szCs w:val="22"/>
                </w:rPr>
                <w:delText xml:space="preserve"> </w:delText>
              </w:r>
            </w:del>
            <w:r w:rsidRPr="0057122D">
              <w:rPr>
                <w:rFonts w:ascii="Book Antiqua" w:hAnsi="Book Antiqua"/>
                <w:sz w:val="22"/>
                <w:szCs w:val="22"/>
              </w:rPr>
              <w:t xml:space="preserve"> of  the data</w:t>
            </w:r>
          </w:p>
        </w:tc>
        <w:tc>
          <w:tcPr>
            <w:tcW w:w="2060" w:type="dxa"/>
          </w:tcPr>
          <w:p w14:paraId="5C0CE596" w14:textId="77777777" w:rsidR="00AA6B32" w:rsidRPr="0057122D" w:rsidRDefault="00AA6B32" w:rsidP="00AA6B32">
            <w:pPr>
              <w:pStyle w:val="BodyText"/>
              <w:rPr>
                <w:rFonts w:ascii="Book Antiqua" w:hAnsi="Book Antiqua"/>
                <w:sz w:val="20"/>
              </w:rPr>
            </w:pPr>
          </w:p>
        </w:tc>
      </w:tr>
    </w:tbl>
    <w:p w14:paraId="5EAB7C1D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73C553A7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742715D1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1A7CDF5A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43912CE1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33737B85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7056779A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40374A6D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242F1EA0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3EB6B099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01A1BA92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347F367A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0F59AC15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7E2B64B9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61C41384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3A2D8C64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006F9F37" w14:textId="77777777" w:rsidR="00831D5D" w:rsidRPr="0057122D" w:rsidRDefault="00831D5D">
      <w:pPr>
        <w:pStyle w:val="BodyText"/>
        <w:ind w:left="2329"/>
        <w:rPr>
          <w:rFonts w:ascii="Book Antiqua" w:hAnsi="Book Antiqua"/>
          <w:sz w:val="20"/>
        </w:rPr>
      </w:pPr>
    </w:p>
    <w:p w14:paraId="553BAE03" w14:textId="77777777" w:rsidR="006C7C40" w:rsidRPr="0057122D" w:rsidRDefault="006C7C40">
      <w:pPr>
        <w:pStyle w:val="BodyText"/>
        <w:ind w:left="2329"/>
        <w:rPr>
          <w:rFonts w:ascii="Book Antiqua" w:hAnsi="Book Antiqua"/>
          <w:sz w:val="20"/>
        </w:rPr>
      </w:pPr>
    </w:p>
    <w:p w14:paraId="6D8F894C" w14:textId="77777777" w:rsidR="006C7C40" w:rsidRPr="0057122D" w:rsidRDefault="006C7C40">
      <w:pPr>
        <w:pStyle w:val="BodyText"/>
        <w:ind w:left="2329"/>
        <w:rPr>
          <w:rFonts w:ascii="Book Antiqua" w:hAnsi="Book Antiqua"/>
          <w:sz w:val="20"/>
        </w:rPr>
      </w:pPr>
    </w:p>
    <w:p w14:paraId="3693169B" w14:textId="77777777" w:rsidR="006C7C40" w:rsidRPr="0057122D" w:rsidRDefault="006C7C40">
      <w:pPr>
        <w:pStyle w:val="BodyText"/>
        <w:ind w:left="2329"/>
        <w:rPr>
          <w:rFonts w:ascii="Book Antiqua" w:hAnsi="Book Antiqua"/>
          <w:sz w:val="20"/>
        </w:rPr>
      </w:pPr>
    </w:p>
    <w:p w14:paraId="43D704A9" w14:textId="77777777" w:rsidR="006C7C40" w:rsidRPr="0057122D" w:rsidRDefault="006C7C40">
      <w:pPr>
        <w:pStyle w:val="BodyText"/>
        <w:ind w:left="2329"/>
        <w:rPr>
          <w:rFonts w:ascii="Book Antiqua" w:hAnsi="Book Antiqua"/>
          <w:sz w:val="20"/>
        </w:rPr>
      </w:pPr>
    </w:p>
    <w:p w14:paraId="2ADAA4C2" w14:textId="77777777" w:rsidR="006C7C40" w:rsidRPr="0057122D" w:rsidRDefault="006C7C40">
      <w:pPr>
        <w:pStyle w:val="BodyText"/>
        <w:ind w:left="2329"/>
        <w:rPr>
          <w:rFonts w:ascii="Book Antiqua" w:hAnsi="Book Antiqua"/>
          <w:sz w:val="20"/>
        </w:rPr>
      </w:pPr>
    </w:p>
    <w:p w14:paraId="20EF6665" w14:textId="77777777" w:rsidR="006C7C40" w:rsidRPr="0057122D" w:rsidRDefault="006C7C40">
      <w:pPr>
        <w:pStyle w:val="BodyText"/>
        <w:ind w:left="2329"/>
        <w:rPr>
          <w:rFonts w:ascii="Book Antiqua" w:hAnsi="Book Antiqua"/>
          <w:sz w:val="20"/>
        </w:rPr>
      </w:pPr>
    </w:p>
    <w:p w14:paraId="1B37E1D9" w14:textId="77777777" w:rsidR="006C7C40" w:rsidRPr="0057122D" w:rsidRDefault="006C7C40">
      <w:pPr>
        <w:pStyle w:val="BodyText"/>
        <w:ind w:left="2329"/>
        <w:rPr>
          <w:rFonts w:ascii="Book Antiqua" w:hAnsi="Book Antiqua"/>
          <w:sz w:val="20"/>
        </w:rPr>
      </w:pPr>
    </w:p>
    <w:p w14:paraId="49DFFB4D" w14:textId="77777777" w:rsidR="00944657" w:rsidRPr="0057122D" w:rsidRDefault="00944657">
      <w:pPr>
        <w:pStyle w:val="BodyText"/>
        <w:ind w:left="2329"/>
        <w:rPr>
          <w:rFonts w:ascii="Book Antiqua" w:hAnsi="Book Antiqua"/>
          <w:sz w:val="20"/>
        </w:rPr>
      </w:pPr>
    </w:p>
    <w:p w14:paraId="30B89F07" w14:textId="77777777" w:rsidR="00944657" w:rsidRPr="0057122D" w:rsidRDefault="00944657">
      <w:pPr>
        <w:pStyle w:val="BodyText"/>
        <w:ind w:left="2329"/>
        <w:rPr>
          <w:rFonts w:ascii="Book Antiqua" w:hAnsi="Book Antiqua"/>
          <w:sz w:val="20"/>
        </w:rPr>
      </w:pPr>
    </w:p>
    <w:p w14:paraId="35B99228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2B28CE5E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5781AAB6" w14:textId="77777777" w:rsidR="00321065" w:rsidRPr="009F7E4F" w:rsidRDefault="009F7E4F" w:rsidP="00F21605">
      <w:pPr>
        <w:pStyle w:val="BodyText"/>
        <w:ind w:left="2329"/>
        <w:rPr>
          <w:rFonts w:ascii="Book Antiqua" w:hAnsi="Book Antiqua"/>
          <w:sz w:val="24"/>
          <w:szCs w:val="24"/>
        </w:rPr>
      </w:pPr>
      <w:r w:rsidRPr="009F7E4F">
        <w:rPr>
          <w:rFonts w:ascii="Book Antiqua" w:hAnsi="Book Antiqua"/>
          <w:sz w:val="24"/>
          <w:szCs w:val="24"/>
        </w:rPr>
        <w:t xml:space="preserve">Note: </w:t>
      </w:r>
      <w:r>
        <w:rPr>
          <w:rFonts w:ascii="Book Antiqua" w:hAnsi="Book Antiqua"/>
          <w:sz w:val="24"/>
          <w:szCs w:val="24"/>
        </w:rPr>
        <w:t xml:space="preserve">Block A &amp; B data </w:t>
      </w:r>
      <w:r w:rsidRPr="009F7E4F">
        <w:rPr>
          <w:rFonts w:ascii="Book Antiqua" w:hAnsi="Book Antiqua"/>
          <w:sz w:val="24"/>
          <w:szCs w:val="24"/>
        </w:rPr>
        <w:t>will be fixed after the data verificat</w:t>
      </w:r>
      <w:r>
        <w:rPr>
          <w:rFonts w:ascii="Book Antiqua" w:hAnsi="Book Antiqua"/>
          <w:sz w:val="24"/>
          <w:szCs w:val="24"/>
        </w:rPr>
        <w:t>ion of the first month of survey.</w:t>
      </w:r>
    </w:p>
    <w:p w14:paraId="247EFBA9" w14:textId="77777777" w:rsidR="00321065" w:rsidRPr="009F7E4F" w:rsidRDefault="00321065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36893951" w14:textId="77777777" w:rsidR="00321065" w:rsidRPr="0057122D" w:rsidRDefault="00321065" w:rsidP="00321065">
      <w:pPr>
        <w:pStyle w:val="Default"/>
        <w:jc w:val="center"/>
        <w:rPr>
          <w:rFonts w:ascii="Book Antiqua" w:eastAsia="Arial" w:hAnsi="Book Antiqua" w:cs="Arial"/>
          <w:color w:val="auto"/>
          <w:sz w:val="20"/>
          <w:szCs w:val="12"/>
          <w:lang w:bidi="ar-SA"/>
        </w:rPr>
      </w:pPr>
    </w:p>
    <w:p w14:paraId="4968B7BC" w14:textId="77777777" w:rsidR="00321065" w:rsidRPr="0057122D" w:rsidRDefault="00321065" w:rsidP="00321065">
      <w:pPr>
        <w:pStyle w:val="Default"/>
        <w:jc w:val="center"/>
        <w:rPr>
          <w:rFonts w:ascii="Book Antiqua" w:eastAsia="Arial" w:hAnsi="Book Antiqua" w:cs="Arial"/>
          <w:color w:val="auto"/>
          <w:sz w:val="20"/>
          <w:szCs w:val="12"/>
          <w:lang w:bidi="ar-SA"/>
        </w:rPr>
      </w:pPr>
    </w:p>
    <w:p w14:paraId="515D82EF" w14:textId="77777777" w:rsidR="00321065" w:rsidRPr="0057122D" w:rsidDel="0068085C" w:rsidRDefault="00321065" w:rsidP="00321065">
      <w:pPr>
        <w:pStyle w:val="Default"/>
        <w:rPr>
          <w:del w:id="3" w:author="acer" w:date="2025-06-15T09:46:00Z"/>
          <w:rFonts w:ascii="Book Antiqua" w:hAnsi="Book Antiqua"/>
          <w:color w:val="auto"/>
        </w:rPr>
      </w:pPr>
      <w:r w:rsidRPr="0057122D">
        <w:rPr>
          <w:rFonts w:ascii="Book Antiqua" w:hAnsi="Book Antiqua"/>
          <w:b/>
          <w:bCs/>
          <w:sz w:val="22"/>
          <w:szCs w:val="22"/>
        </w:rPr>
        <w:t xml:space="preserve">Block </w:t>
      </w:r>
      <w:r w:rsidR="00CB04E3">
        <w:rPr>
          <w:rFonts w:ascii="Book Antiqua" w:hAnsi="Book Antiqua"/>
          <w:b/>
          <w:bCs/>
          <w:sz w:val="22"/>
          <w:szCs w:val="22"/>
        </w:rPr>
        <w:t>C</w:t>
      </w:r>
      <w:r w:rsidRPr="0057122D">
        <w:rPr>
          <w:rFonts w:ascii="Book Antiqua" w:hAnsi="Book Antiqua"/>
          <w:b/>
          <w:bCs/>
          <w:sz w:val="22"/>
          <w:szCs w:val="22"/>
        </w:rPr>
        <w:t>: Corporate</w:t>
      </w:r>
      <w:r w:rsidR="00AF2879" w:rsidRPr="0057122D">
        <w:rPr>
          <w:rFonts w:ascii="Book Antiqua" w:hAnsi="Book Antiqua"/>
          <w:b/>
          <w:bCs/>
          <w:sz w:val="22"/>
          <w:szCs w:val="22"/>
        </w:rPr>
        <w:t xml:space="preserve"> </w:t>
      </w:r>
      <w:r w:rsidRPr="0057122D">
        <w:rPr>
          <w:rFonts w:ascii="Book Antiqua" w:hAnsi="Book Antiqua"/>
          <w:b/>
          <w:bCs/>
          <w:sz w:val="22"/>
          <w:szCs w:val="22"/>
        </w:rPr>
        <w:t>/</w:t>
      </w:r>
      <w:r w:rsidR="00AF2879" w:rsidRPr="0057122D">
        <w:rPr>
          <w:rFonts w:ascii="Book Antiqua" w:hAnsi="Book Antiqua"/>
          <w:b/>
          <w:bCs/>
          <w:sz w:val="22"/>
          <w:szCs w:val="22"/>
        </w:rPr>
        <w:t xml:space="preserve"> </w:t>
      </w:r>
      <w:r w:rsidRPr="0057122D">
        <w:rPr>
          <w:rFonts w:ascii="Book Antiqua" w:hAnsi="Book Antiqua"/>
          <w:b/>
          <w:bCs/>
          <w:sz w:val="22"/>
          <w:szCs w:val="22"/>
        </w:rPr>
        <w:t xml:space="preserve">Head </w:t>
      </w:r>
      <w:r w:rsidR="00AF2879" w:rsidRPr="0057122D">
        <w:rPr>
          <w:rFonts w:ascii="Book Antiqua" w:hAnsi="Book Antiqua"/>
          <w:b/>
          <w:bCs/>
          <w:sz w:val="22"/>
          <w:szCs w:val="22"/>
        </w:rPr>
        <w:t>office contact</w:t>
      </w:r>
      <w:r w:rsidRPr="0057122D">
        <w:rPr>
          <w:rFonts w:ascii="Book Antiqua" w:hAnsi="Book Antiqua"/>
          <w:b/>
          <w:bCs/>
          <w:sz w:val="22"/>
          <w:szCs w:val="22"/>
        </w:rPr>
        <w:t xml:space="preserve"> details</w:t>
      </w:r>
      <w:r w:rsidRPr="0057122D">
        <w:rPr>
          <w:rFonts w:ascii="Book Antiqua" w:hAnsi="Book Antiqua"/>
          <w:sz w:val="22"/>
          <w:szCs w:val="22"/>
        </w:rPr>
        <w:t xml:space="preserve">                   </w:t>
      </w:r>
      <w:r w:rsidR="0057122D" w:rsidRPr="0057122D">
        <w:rPr>
          <w:rFonts w:ascii="Book Antiqua" w:hAnsi="Book Antiqua"/>
          <w:sz w:val="22"/>
          <w:szCs w:val="22"/>
        </w:rPr>
        <w:t xml:space="preserve">                    </w:t>
      </w:r>
      <w:r w:rsidRPr="0057122D">
        <w:rPr>
          <w:rFonts w:ascii="Book Antiqua" w:hAnsi="Book Antiqua"/>
          <w:sz w:val="22"/>
          <w:szCs w:val="22"/>
        </w:rPr>
        <w:t xml:space="preserve">  </w:t>
      </w:r>
      <w:r w:rsidRPr="0057122D">
        <w:rPr>
          <w:rFonts w:ascii="Book Antiqua" w:hAnsi="Book Antiqua"/>
          <w:b/>
          <w:bCs/>
          <w:sz w:val="22"/>
          <w:szCs w:val="22"/>
        </w:rPr>
        <w:t xml:space="preserve">Block </w:t>
      </w:r>
      <w:r w:rsidR="00CB04E3">
        <w:rPr>
          <w:rFonts w:ascii="Book Antiqua" w:hAnsi="Book Antiqua"/>
          <w:b/>
          <w:bCs/>
          <w:sz w:val="22"/>
          <w:szCs w:val="22"/>
        </w:rPr>
        <w:t>D</w:t>
      </w:r>
      <w:r w:rsidRPr="0057122D">
        <w:rPr>
          <w:rFonts w:ascii="Book Antiqua" w:hAnsi="Book Antiqua"/>
          <w:b/>
          <w:bCs/>
          <w:sz w:val="22"/>
          <w:szCs w:val="22"/>
        </w:rPr>
        <w:t xml:space="preserve">: </w:t>
      </w:r>
      <w:r w:rsidR="00E95BC0" w:rsidRPr="0057122D">
        <w:rPr>
          <w:rFonts w:ascii="Book Antiqua" w:hAnsi="Book Antiqua"/>
          <w:b/>
          <w:bCs/>
          <w:sz w:val="22"/>
          <w:szCs w:val="22"/>
        </w:rPr>
        <w:t>Employment</w:t>
      </w:r>
      <w:r w:rsidRPr="0057122D">
        <w:rPr>
          <w:rFonts w:ascii="Book Antiqua" w:hAnsi="Book Antiqua"/>
          <w:sz w:val="22"/>
          <w:szCs w:val="22"/>
        </w:rPr>
        <w:t xml:space="preserve"> </w:t>
      </w:r>
      <w:r w:rsidR="00AA6B32" w:rsidRPr="00B83A15">
        <w:rPr>
          <w:rFonts w:ascii="Book Antiqua" w:hAnsi="Book Antiqua"/>
          <w:b/>
          <w:bCs/>
          <w:sz w:val="22"/>
          <w:szCs w:val="22"/>
        </w:rPr>
        <w:t xml:space="preserve">in </w:t>
      </w:r>
      <w:r w:rsidR="006F6CB6" w:rsidRPr="00B83A15">
        <w:rPr>
          <w:rFonts w:ascii="Book Antiqua" w:hAnsi="Book Antiqua"/>
          <w:b/>
          <w:bCs/>
          <w:sz w:val="22"/>
          <w:szCs w:val="22"/>
        </w:rPr>
        <w:t>establishment</w:t>
      </w:r>
    </w:p>
    <w:p w14:paraId="0B74EA49" w14:textId="77777777" w:rsidR="006C7C40" w:rsidRPr="005C32C6" w:rsidRDefault="0068085C" w:rsidP="0068085C">
      <w:pPr>
        <w:pStyle w:val="Default"/>
        <w:rPr>
          <w:b/>
          <w:bCs/>
          <w:i/>
          <w:iCs/>
          <w:sz w:val="20"/>
          <w:szCs w:val="20"/>
        </w:rPr>
      </w:pPr>
      <w:r>
        <w:t xml:space="preserve">( </w:t>
      </w:r>
      <w:r w:rsidRPr="005C32C6">
        <w:rPr>
          <w:b/>
          <w:bCs/>
          <w:i/>
          <w:iCs/>
          <w:sz w:val="20"/>
          <w:szCs w:val="20"/>
        </w:rPr>
        <w:t>Please fill in if the data are provided by the Head Office or</w:t>
      </w:r>
    </w:p>
    <w:p w14:paraId="1F4CB5BC" w14:textId="77777777" w:rsidR="0068085C" w:rsidRPr="0057122D" w:rsidRDefault="0068085C" w:rsidP="0068085C">
      <w:pPr>
        <w:pStyle w:val="Default"/>
      </w:pPr>
      <w:r w:rsidRPr="005C32C6">
        <w:rPr>
          <w:b/>
          <w:bCs/>
          <w:i/>
          <w:iCs/>
          <w:sz w:val="20"/>
          <w:szCs w:val="20"/>
        </w:rPr>
        <w:t>Corporate Office located at a different address</w:t>
      </w:r>
      <w:r>
        <w:t>)</w:t>
      </w:r>
    </w:p>
    <w:tbl>
      <w:tblPr>
        <w:tblStyle w:val="TableGrid"/>
        <w:tblpPr w:leftFromText="180" w:rightFromText="180" w:vertAnchor="text" w:horzAnchor="page" w:tblpX="1007" w:tblpY="114"/>
        <w:tblW w:w="0" w:type="auto"/>
        <w:tblLook w:val="04A0" w:firstRow="1" w:lastRow="0" w:firstColumn="1" w:lastColumn="0" w:noHBand="0" w:noVBand="1"/>
      </w:tblPr>
      <w:tblGrid>
        <w:gridCol w:w="392"/>
        <w:gridCol w:w="2410"/>
        <w:gridCol w:w="3827"/>
      </w:tblGrid>
      <w:tr w:rsidR="00321065" w:rsidRPr="00472FBE" w14:paraId="1915D425" w14:textId="77777777" w:rsidTr="0068085C">
        <w:trPr>
          <w:trHeight w:val="1127"/>
        </w:trPr>
        <w:tc>
          <w:tcPr>
            <w:tcW w:w="392" w:type="dxa"/>
            <w:vMerge w:val="restart"/>
          </w:tcPr>
          <w:p w14:paraId="5CE49E26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472FBE"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2410" w:type="dxa"/>
            <w:vMerge w:val="restart"/>
          </w:tcPr>
          <w:p w14:paraId="49940221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472FBE">
              <w:rPr>
                <w:rFonts w:ascii="Book Antiqua" w:hAnsi="Book Antiqua"/>
                <w:sz w:val="22"/>
                <w:szCs w:val="22"/>
              </w:rPr>
              <w:t xml:space="preserve">Name  &amp; address of the Factory </w:t>
            </w:r>
          </w:p>
          <w:p w14:paraId="4E227C29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472FBE">
              <w:rPr>
                <w:rFonts w:ascii="Book Antiqua" w:hAnsi="Book Antiqua"/>
                <w:sz w:val="22"/>
                <w:szCs w:val="22"/>
              </w:rPr>
              <w:t>(in Arabic)</w:t>
            </w:r>
          </w:p>
          <w:p w14:paraId="1C02185F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</w:p>
          <w:p w14:paraId="176DC86F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</w:p>
          <w:p w14:paraId="69AF0E95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472FBE">
              <w:rPr>
                <w:rFonts w:ascii="Book Antiqua" w:hAnsi="Book Antiqua"/>
                <w:sz w:val="22"/>
                <w:szCs w:val="22"/>
              </w:rPr>
              <w:t>(in English)</w:t>
            </w:r>
          </w:p>
          <w:p w14:paraId="7BCF562C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27" w:type="dxa"/>
          </w:tcPr>
          <w:p w14:paraId="5C29D357" w14:textId="77777777" w:rsidR="00321065" w:rsidRPr="00472FBE" w:rsidRDefault="00321065" w:rsidP="0032106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  <w:p w14:paraId="4B9D8619" w14:textId="77777777" w:rsidR="00321065" w:rsidRPr="00472FBE" w:rsidRDefault="00321065" w:rsidP="0032106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  <w:p w14:paraId="752E5095" w14:textId="77777777" w:rsidR="00321065" w:rsidRPr="00472FBE" w:rsidRDefault="00321065" w:rsidP="0032106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  <w:p w14:paraId="0CD66CBA" w14:textId="77777777" w:rsidR="00321065" w:rsidRPr="00472FBE" w:rsidRDefault="00321065" w:rsidP="0032106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21065" w:rsidRPr="00472FBE" w14:paraId="2BAC4075" w14:textId="77777777" w:rsidTr="0068085C">
        <w:trPr>
          <w:trHeight w:val="739"/>
        </w:trPr>
        <w:tc>
          <w:tcPr>
            <w:tcW w:w="392" w:type="dxa"/>
            <w:vMerge/>
          </w:tcPr>
          <w:p w14:paraId="7578483C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227819DD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27" w:type="dxa"/>
          </w:tcPr>
          <w:p w14:paraId="7484F4B2" w14:textId="77777777" w:rsidR="00321065" w:rsidRPr="00472FBE" w:rsidRDefault="00321065" w:rsidP="0032106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21065" w:rsidRPr="00472FBE" w14:paraId="4BB36821" w14:textId="77777777" w:rsidTr="0068085C">
        <w:trPr>
          <w:trHeight w:val="347"/>
        </w:trPr>
        <w:tc>
          <w:tcPr>
            <w:tcW w:w="392" w:type="dxa"/>
          </w:tcPr>
          <w:p w14:paraId="0A31A2A5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472FBE"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2D395B20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472FBE">
              <w:rPr>
                <w:rFonts w:ascii="Book Antiqua" w:hAnsi="Book Antiqua"/>
                <w:sz w:val="22"/>
                <w:szCs w:val="22"/>
              </w:rPr>
              <w:t>City/Town</w:t>
            </w:r>
          </w:p>
        </w:tc>
        <w:tc>
          <w:tcPr>
            <w:tcW w:w="3827" w:type="dxa"/>
          </w:tcPr>
          <w:p w14:paraId="0C69A389" w14:textId="77777777" w:rsidR="00321065" w:rsidRPr="00472FBE" w:rsidRDefault="00321065" w:rsidP="0032106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21065" w:rsidRPr="00472FBE" w14:paraId="3247B4F6" w14:textId="77777777" w:rsidTr="0068085C">
        <w:trPr>
          <w:trHeight w:val="271"/>
        </w:trPr>
        <w:tc>
          <w:tcPr>
            <w:tcW w:w="392" w:type="dxa"/>
          </w:tcPr>
          <w:p w14:paraId="3CAE9E05" w14:textId="77777777" w:rsidR="00321065" w:rsidRPr="00472FBE" w:rsidRDefault="00EA5BDD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11F0EC1A" w14:textId="77777777" w:rsidR="00321065" w:rsidRPr="00472FBE" w:rsidRDefault="00EA5BDD" w:rsidP="0032106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Emirate</w:t>
            </w:r>
          </w:p>
          <w:p w14:paraId="629E6375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27" w:type="dxa"/>
          </w:tcPr>
          <w:p w14:paraId="715A5A50" w14:textId="77777777" w:rsidR="00321065" w:rsidRPr="00472FBE" w:rsidRDefault="00321065" w:rsidP="0032106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21065" w:rsidRPr="00472FBE" w14:paraId="69EB0175" w14:textId="77777777" w:rsidTr="0068085C">
        <w:trPr>
          <w:trHeight w:val="292"/>
        </w:trPr>
        <w:tc>
          <w:tcPr>
            <w:tcW w:w="392" w:type="dxa"/>
          </w:tcPr>
          <w:p w14:paraId="03F60BA0" w14:textId="77777777" w:rsidR="00321065" w:rsidRPr="00472FBE" w:rsidRDefault="00EA5BDD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1128ACD4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472FBE">
              <w:rPr>
                <w:rFonts w:ascii="Book Antiqua" w:hAnsi="Book Antiqua"/>
                <w:sz w:val="22"/>
                <w:szCs w:val="22"/>
              </w:rPr>
              <w:t>Postal code</w:t>
            </w:r>
            <w:r w:rsidR="009F6DCA">
              <w:rPr>
                <w:rFonts w:ascii="Book Antiqua" w:hAnsi="Book Antiqua"/>
                <w:sz w:val="22"/>
                <w:szCs w:val="22"/>
              </w:rPr>
              <w:t>/PO Box</w:t>
            </w:r>
          </w:p>
        </w:tc>
        <w:tc>
          <w:tcPr>
            <w:tcW w:w="3827" w:type="dxa"/>
          </w:tcPr>
          <w:p w14:paraId="607B013A" w14:textId="77777777" w:rsidR="00321065" w:rsidRPr="00472FBE" w:rsidRDefault="00321065" w:rsidP="0032106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21065" w:rsidRPr="00472FBE" w14:paraId="3A4F037D" w14:textId="77777777" w:rsidTr="0068085C">
        <w:tc>
          <w:tcPr>
            <w:tcW w:w="392" w:type="dxa"/>
          </w:tcPr>
          <w:p w14:paraId="77A3DB37" w14:textId="77777777" w:rsidR="00321065" w:rsidRPr="00472FBE" w:rsidRDefault="00EA5BDD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641DB488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472FBE">
              <w:rPr>
                <w:rFonts w:ascii="Book Antiqua" w:hAnsi="Book Antiqua"/>
                <w:sz w:val="22"/>
                <w:szCs w:val="22"/>
              </w:rPr>
              <w:t>Contact person name &amp; designation</w:t>
            </w:r>
          </w:p>
        </w:tc>
        <w:tc>
          <w:tcPr>
            <w:tcW w:w="3827" w:type="dxa"/>
          </w:tcPr>
          <w:p w14:paraId="62A3A071" w14:textId="77777777" w:rsidR="00321065" w:rsidRPr="00472FBE" w:rsidRDefault="00321065" w:rsidP="0032106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21065" w:rsidRPr="00472FBE" w14:paraId="19FED4D6" w14:textId="77777777" w:rsidTr="0068085C">
        <w:tc>
          <w:tcPr>
            <w:tcW w:w="392" w:type="dxa"/>
          </w:tcPr>
          <w:p w14:paraId="0445B698" w14:textId="77777777" w:rsidR="00321065" w:rsidRPr="00472FBE" w:rsidRDefault="00EA5BDD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017A9314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472FBE">
              <w:rPr>
                <w:rFonts w:ascii="Book Antiqua" w:hAnsi="Book Antiqua"/>
                <w:sz w:val="22"/>
                <w:szCs w:val="22"/>
              </w:rPr>
              <w:t>Mobile number</w:t>
            </w:r>
          </w:p>
        </w:tc>
        <w:tc>
          <w:tcPr>
            <w:tcW w:w="3827" w:type="dxa"/>
          </w:tcPr>
          <w:p w14:paraId="56692009" w14:textId="77777777" w:rsidR="00321065" w:rsidRPr="00472FBE" w:rsidRDefault="00321065" w:rsidP="0032106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21065" w:rsidRPr="00472FBE" w14:paraId="02DE3512" w14:textId="77777777" w:rsidTr="0068085C">
        <w:tc>
          <w:tcPr>
            <w:tcW w:w="392" w:type="dxa"/>
          </w:tcPr>
          <w:p w14:paraId="6037D355" w14:textId="77777777" w:rsidR="00321065" w:rsidRPr="00472FBE" w:rsidRDefault="00EA5BDD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7</w:t>
            </w:r>
          </w:p>
        </w:tc>
        <w:tc>
          <w:tcPr>
            <w:tcW w:w="2410" w:type="dxa"/>
          </w:tcPr>
          <w:p w14:paraId="58B3498E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472FBE">
              <w:rPr>
                <w:rFonts w:ascii="Book Antiqua" w:hAnsi="Book Antiqua"/>
                <w:sz w:val="22"/>
                <w:szCs w:val="22"/>
              </w:rPr>
              <w:t>Email</w:t>
            </w:r>
          </w:p>
        </w:tc>
        <w:tc>
          <w:tcPr>
            <w:tcW w:w="3827" w:type="dxa"/>
          </w:tcPr>
          <w:p w14:paraId="7119B914" w14:textId="77777777" w:rsidR="00321065" w:rsidRPr="00472FBE" w:rsidRDefault="00321065" w:rsidP="0032106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21065" w:rsidRPr="00472FBE" w14:paraId="259EF01F" w14:textId="77777777" w:rsidTr="0068085C">
        <w:tc>
          <w:tcPr>
            <w:tcW w:w="392" w:type="dxa"/>
          </w:tcPr>
          <w:p w14:paraId="21A6B04F" w14:textId="77777777" w:rsidR="00321065" w:rsidRPr="00472FBE" w:rsidRDefault="00EA5BDD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8</w:t>
            </w:r>
          </w:p>
        </w:tc>
        <w:tc>
          <w:tcPr>
            <w:tcW w:w="2410" w:type="dxa"/>
          </w:tcPr>
          <w:p w14:paraId="12C68618" w14:textId="77777777" w:rsidR="00321065" w:rsidRPr="00472FBE" w:rsidRDefault="0032106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  <w:r w:rsidRPr="00472FBE">
              <w:rPr>
                <w:rFonts w:ascii="Book Antiqua" w:hAnsi="Book Antiqua"/>
                <w:sz w:val="22"/>
                <w:szCs w:val="22"/>
              </w:rPr>
              <w:t>Website</w:t>
            </w:r>
          </w:p>
        </w:tc>
        <w:tc>
          <w:tcPr>
            <w:tcW w:w="3827" w:type="dxa"/>
          </w:tcPr>
          <w:p w14:paraId="65130475" w14:textId="77777777" w:rsidR="00321065" w:rsidRPr="00472FBE" w:rsidRDefault="00321065" w:rsidP="0032106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96" w:tblpY="-24"/>
        <w:tblW w:w="0" w:type="auto"/>
        <w:tblLook w:val="04A0" w:firstRow="1" w:lastRow="0" w:firstColumn="1" w:lastColumn="0" w:noHBand="0" w:noVBand="1"/>
      </w:tblPr>
      <w:tblGrid>
        <w:gridCol w:w="2126"/>
        <w:gridCol w:w="2268"/>
        <w:gridCol w:w="1559"/>
      </w:tblGrid>
      <w:tr w:rsidR="00B83A15" w:rsidRPr="0057122D" w14:paraId="76101A5A" w14:textId="77777777" w:rsidTr="003608AC">
        <w:trPr>
          <w:trHeight w:val="347"/>
        </w:trPr>
        <w:tc>
          <w:tcPr>
            <w:tcW w:w="5953" w:type="dxa"/>
            <w:gridSpan w:val="3"/>
          </w:tcPr>
          <w:p w14:paraId="5D6E9327" w14:textId="77777777" w:rsidR="00B83A15" w:rsidRPr="0057122D" w:rsidRDefault="00B83A15" w:rsidP="00E95BC0">
            <w:pPr>
              <w:pStyle w:val="BodyText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57122D">
              <w:rPr>
                <w:rFonts w:ascii="Book Antiqua" w:hAnsi="Book Antiqua"/>
                <w:sz w:val="22"/>
                <w:szCs w:val="22"/>
              </w:rPr>
              <w:t>Total persons engaged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</w:tr>
      <w:tr w:rsidR="00B83A15" w:rsidRPr="0057122D" w14:paraId="1B140130" w14:textId="77777777" w:rsidTr="00AA6B32">
        <w:trPr>
          <w:trHeight w:val="263"/>
        </w:trPr>
        <w:tc>
          <w:tcPr>
            <w:tcW w:w="2126" w:type="dxa"/>
          </w:tcPr>
          <w:p w14:paraId="62CFF112" w14:textId="77777777" w:rsidR="00B83A15" w:rsidRDefault="00B83A15" w:rsidP="00AA6B32">
            <w:pPr>
              <w:pStyle w:val="BodyText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57122D">
              <w:rPr>
                <w:rFonts w:ascii="Book Antiqua" w:hAnsi="Book Antiqua"/>
                <w:sz w:val="22"/>
                <w:szCs w:val="22"/>
              </w:rPr>
              <w:t>Male</w:t>
            </w:r>
          </w:p>
          <w:p w14:paraId="5E601B79" w14:textId="77777777" w:rsidR="00B83A15" w:rsidRPr="0057122D" w:rsidRDefault="00B83A15" w:rsidP="00AA6B32">
            <w:pPr>
              <w:pStyle w:val="BodyText"/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2268" w:type="dxa"/>
          </w:tcPr>
          <w:p w14:paraId="280AEC4A" w14:textId="77777777" w:rsidR="00B83A15" w:rsidRDefault="00B83A15" w:rsidP="00AA6B32">
            <w:pPr>
              <w:pStyle w:val="Default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57122D">
              <w:rPr>
                <w:rFonts w:ascii="Book Antiqua" w:hAnsi="Book Antiqua"/>
                <w:sz w:val="22"/>
                <w:szCs w:val="22"/>
              </w:rPr>
              <w:t>Female</w:t>
            </w:r>
          </w:p>
          <w:p w14:paraId="4617ABF9" w14:textId="77777777" w:rsidR="00B83A15" w:rsidRPr="0057122D" w:rsidRDefault="00B83A15" w:rsidP="00AA6B32">
            <w:pPr>
              <w:pStyle w:val="Default"/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152D482D" w14:textId="77777777" w:rsidR="00B83A15" w:rsidRDefault="00B83A15" w:rsidP="0032106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Total</w:t>
            </w:r>
          </w:p>
          <w:p w14:paraId="05369C3A" w14:textId="77777777" w:rsidR="00B83A15" w:rsidRPr="0057122D" w:rsidRDefault="00B83A15" w:rsidP="0032106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</w:p>
        </w:tc>
      </w:tr>
      <w:tr w:rsidR="00B83A15" w:rsidRPr="0057122D" w14:paraId="7711AE59" w14:textId="77777777" w:rsidTr="00AA6B32">
        <w:trPr>
          <w:trHeight w:val="507"/>
        </w:trPr>
        <w:tc>
          <w:tcPr>
            <w:tcW w:w="2126" w:type="dxa"/>
          </w:tcPr>
          <w:p w14:paraId="697E570A" w14:textId="77777777" w:rsidR="00B83A15" w:rsidRPr="0057122D" w:rsidRDefault="00B83A1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268" w:type="dxa"/>
          </w:tcPr>
          <w:p w14:paraId="2EDE1B36" w14:textId="77777777" w:rsidR="00B83A15" w:rsidRPr="0057122D" w:rsidRDefault="00B83A15" w:rsidP="00321065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9C6B4C5" w14:textId="77777777" w:rsidR="00B83A15" w:rsidRPr="0057122D" w:rsidRDefault="00B83A15" w:rsidP="003608AC">
            <w:pPr>
              <w:pStyle w:val="Default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7C5A82CA" w14:textId="77777777" w:rsidR="006C7C40" w:rsidRPr="0057122D" w:rsidRDefault="006C7C40">
      <w:pPr>
        <w:pStyle w:val="BodyText"/>
        <w:ind w:left="2329"/>
        <w:rPr>
          <w:rFonts w:ascii="Book Antiqua" w:hAnsi="Book Antiqua"/>
          <w:sz w:val="20"/>
        </w:rPr>
      </w:pPr>
    </w:p>
    <w:p w14:paraId="37588654" w14:textId="77777777" w:rsidR="006C7C40" w:rsidRPr="0057122D" w:rsidRDefault="006C7C40">
      <w:pPr>
        <w:pStyle w:val="BodyText"/>
        <w:ind w:left="2329"/>
        <w:rPr>
          <w:rFonts w:ascii="Book Antiqua" w:hAnsi="Book Antiqua"/>
          <w:sz w:val="20"/>
        </w:rPr>
      </w:pPr>
    </w:p>
    <w:p w14:paraId="5A262399" w14:textId="77777777" w:rsidR="006C7C40" w:rsidRPr="0057122D" w:rsidRDefault="006C7C40">
      <w:pPr>
        <w:pStyle w:val="BodyText"/>
        <w:ind w:left="2329"/>
        <w:rPr>
          <w:rFonts w:ascii="Book Antiqua" w:hAnsi="Book Antiqua"/>
          <w:sz w:val="20"/>
        </w:rPr>
      </w:pPr>
    </w:p>
    <w:p w14:paraId="043091AE" w14:textId="77777777" w:rsidR="006C7C40" w:rsidRPr="0057122D" w:rsidRDefault="006C7C40">
      <w:pPr>
        <w:pStyle w:val="BodyText"/>
        <w:ind w:left="2329"/>
        <w:rPr>
          <w:rFonts w:ascii="Book Antiqua" w:hAnsi="Book Antiqua"/>
          <w:sz w:val="20"/>
        </w:rPr>
      </w:pPr>
    </w:p>
    <w:p w14:paraId="565185AB" w14:textId="77777777" w:rsidR="006C7C40" w:rsidRPr="0057122D" w:rsidRDefault="006C7C40">
      <w:pPr>
        <w:pStyle w:val="BodyText"/>
        <w:ind w:left="2329"/>
        <w:rPr>
          <w:rFonts w:ascii="Book Antiqua" w:hAnsi="Book Antiqua"/>
          <w:sz w:val="20"/>
        </w:rPr>
      </w:pPr>
    </w:p>
    <w:p w14:paraId="1081D993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608497D2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59C12EB3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632979F1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4938087D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05AA7982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78041863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50287597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3B3403CA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55821F5E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7BFA41D2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4ABC0BFA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2B2444DF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2972EAB1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38A24D4F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457CB4B4" w14:textId="77777777" w:rsidR="00321065" w:rsidRPr="0057122D" w:rsidRDefault="00321065">
      <w:pPr>
        <w:pStyle w:val="BodyText"/>
        <w:ind w:left="2329"/>
        <w:rPr>
          <w:rFonts w:ascii="Book Antiqua" w:hAnsi="Book Antiqua"/>
          <w:sz w:val="20"/>
        </w:rPr>
      </w:pPr>
    </w:p>
    <w:p w14:paraId="5C2D3189" w14:textId="77777777" w:rsidR="006C7C40" w:rsidRPr="0057122D" w:rsidRDefault="006C7C40">
      <w:pPr>
        <w:rPr>
          <w:rFonts w:ascii="Book Antiqua" w:hAnsi="Book Antiqua"/>
        </w:rPr>
      </w:pPr>
    </w:p>
    <w:p w14:paraId="4CD22DEF" w14:textId="77777777" w:rsidR="00AF2879" w:rsidRPr="0057122D" w:rsidRDefault="00AF2879">
      <w:pPr>
        <w:rPr>
          <w:rFonts w:ascii="Book Antiqua" w:hAnsi="Book Antiqua"/>
        </w:rPr>
      </w:pPr>
    </w:p>
    <w:p w14:paraId="36390982" w14:textId="77777777" w:rsidR="00881432" w:rsidRPr="0057122D" w:rsidRDefault="00881432">
      <w:pPr>
        <w:rPr>
          <w:rFonts w:ascii="Book Antiqua" w:hAnsi="Book Antiqua"/>
        </w:rPr>
      </w:pPr>
    </w:p>
    <w:p w14:paraId="452E9858" w14:textId="77777777" w:rsidR="00881432" w:rsidRPr="0057122D" w:rsidRDefault="00881432">
      <w:pPr>
        <w:rPr>
          <w:rFonts w:ascii="Book Antiqua" w:hAnsi="Book Antiqua"/>
        </w:rPr>
      </w:pPr>
    </w:p>
    <w:p w14:paraId="279732D3" w14:textId="77777777" w:rsidR="00881432" w:rsidRPr="0057122D" w:rsidRDefault="00881432">
      <w:pPr>
        <w:rPr>
          <w:rFonts w:ascii="Book Antiqua" w:hAnsi="Book Antiqua"/>
        </w:rPr>
      </w:pPr>
    </w:p>
    <w:p w14:paraId="6E858DBC" w14:textId="77777777" w:rsidR="00881432" w:rsidRPr="0057122D" w:rsidRDefault="00881432">
      <w:pPr>
        <w:rPr>
          <w:rFonts w:ascii="Book Antiqua" w:hAnsi="Book Antiqua"/>
        </w:rPr>
      </w:pPr>
    </w:p>
    <w:p w14:paraId="149B5146" w14:textId="77777777" w:rsidR="00881432" w:rsidRPr="0057122D" w:rsidRDefault="00881432">
      <w:pPr>
        <w:rPr>
          <w:rFonts w:ascii="Book Antiqua" w:hAnsi="Book Antiqua"/>
        </w:rPr>
      </w:pPr>
    </w:p>
    <w:p w14:paraId="2589942B" w14:textId="77777777" w:rsidR="00881432" w:rsidRPr="0057122D" w:rsidRDefault="00881432">
      <w:pPr>
        <w:rPr>
          <w:rFonts w:ascii="Book Antiqua" w:hAnsi="Book Antiqua"/>
        </w:rPr>
      </w:pPr>
    </w:p>
    <w:p w14:paraId="2A05EFC4" w14:textId="77777777" w:rsidR="00881432" w:rsidRPr="0057122D" w:rsidRDefault="00881432">
      <w:pPr>
        <w:rPr>
          <w:rFonts w:ascii="Book Antiqua" w:hAnsi="Book Antiqua"/>
        </w:rPr>
      </w:pPr>
    </w:p>
    <w:p w14:paraId="40CC0A3F" w14:textId="77777777" w:rsidR="00881432" w:rsidRPr="0057122D" w:rsidRDefault="00881432">
      <w:pPr>
        <w:rPr>
          <w:rFonts w:ascii="Book Antiqua" w:hAnsi="Book Antiqua"/>
        </w:rPr>
      </w:pPr>
    </w:p>
    <w:p w14:paraId="6EB1D6C5" w14:textId="77777777" w:rsidR="00881432" w:rsidRPr="0057122D" w:rsidRDefault="00881432">
      <w:pPr>
        <w:rPr>
          <w:rFonts w:ascii="Book Antiqua" w:hAnsi="Book Antiqua"/>
        </w:rPr>
      </w:pPr>
    </w:p>
    <w:p w14:paraId="37893323" w14:textId="77777777" w:rsidR="00881432" w:rsidRPr="0057122D" w:rsidRDefault="00881432">
      <w:pPr>
        <w:rPr>
          <w:rFonts w:ascii="Book Antiqua" w:hAnsi="Book Antiqua"/>
        </w:rPr>
      </w:pPr>
    </w:p>
    <w:p w14:paraId="257B8B07" w14:textId="77777777" w:rsidR="00881432" w:rsidRPr="0057122D" w:rsidRDefault="00881432">
      <w:pPr>
        <w:rPr>
          <w:rFonts w:ascii="Book Antiqua" w:hAnsi="Book Antiqua"/>
        </w:rPr>
      </w:pPr>
    </w:p>
    <w:p w14:paraId="0F913FB2" w14:textId="77777777" w:rsidR="00881432" w:rsidRPr="0057122D" w:rsidRDefault="00881432">
      <w:pPr>
        <w:rPr>
          <w:rFonts w:ascii="Book Antiqua" w:hAnsi="Book Antiqua"/>
        </w:rPr>
      </w:pPr>
    </w:p>
    <w:p w14:paraId="52455353" w14:textId="77777777" w:rsidR="00881432" w:rsidRPr="0057122D" w:rsidRDefault="00881432">
      <w:pPr>
        <w:rPr>
          <w:rFonts w:ascii="Book Antiqua" w:hAnsi="Book Antiqua"/>
        </w:rPr>
      </w:pPr>
    </w:p>
    <w:p w14:paraId="489A71D1" w14:textId="77777777" w:rsidR="00881432" w:rsidRPr="0057122D" w:rsidRDefault="00881432">
      <w:pPr>
        <w:rPr>
          <w:rFonts w:ascii="Book Antiqua" w:hAnsi="Book Antiqua"/>
        </w:rPr>
      </w:pPr>
    </w:p>
    <w:p w14:paraId="680D3085" w14:textId="77777777" w:rsidR="00881432" w:rsidRPr="0057122D" w:rsidRDefault="00881432">
      <w:pPr>
        <w:rPr>
          <w:rFonts w:ascii="Book Antiqua" w:hAnsi="Book Antiqua"/>
        </w:rPr>
      </w:pPr>
    </w:p>
    <w:p w14:paraId="5D0B5719" w14:textId="77777777" w:rsidR="00881432" w:rsidRPr="0057122D" w:rsidRDefault="00881432">
      <w:pPr>
        <w:rPr>
          <w:rFonts w:ascii="Book Antiqua" w:hAnsi="Book Antiqua"/>
        </w:rPr>
      </w:pPr>
    </w:p>
    <w:p w14:paraId="171952CB" w14:textId="77777777" w:rsidR="00AF2879" w:rsidRPr="0057122D" w:rsidRDefault="00AF2879">
      <w:pPr>
        <w:rPr>
          <w:rFonts w:ascii="Book Antiqua" w:hAnsi="Book Antiqua"/>
        </w:rPr>
      </w:pPr>
    </w:p>
    <w:p w14:paraId="418A0120" w14:textId="77777777" w:rsidR="00A05F7E" w:rsidRPr="0057122D" w:rsidRDefault="00A05F7E">
      <w:pPr>
        <w:rPr>
          <w:rFonts w:ascii="Book Antiqua" w:hAnsi="Book Antiqua"/>
          <w:sz w:val="20"/>
          <w:szCs w:val="20"/>
        </w:rPr>
      </w:pPr>
    </w:p>
    <w:p w14:paraId="6659F81F" w14:textId="77777777" w:rsidR="00A05F7E" w:rsidRDefault="00A05F7E">
      <w:pPr>
        <w:rPr>
          <w:rFonts w:ascii="Book Antiqua" w:hAnsi="Book Antiqua"/>
          <w:b/>
          <w:bCs/>
        </w:rPr>
      </w:pPr>
      <w:r w:rsidRPr="0057122D">
        <w:rPr>
          <w:rFonts w:ascii="Book Antiqua" w:hAnsi="Book Antiqua"/>
          <w:b/>
          <w:bCs/>
        </w:rPr>
        <w:t xml:space="preserve">Block </w:t>
      </w:r>
      <w:r w:rsidR="00CB04E3">
        <w:rPr>
          <w:rFonts w:ascii="Book Antiqua" w:hAnsi="Book Antiqua"/>
          <w:b/>
          <w:bCs/>
        </w:rPr>
        <w:t>E</w:t>
      </w:r>
      <w:r w:rsidRPr="0057122D">
        <w:rPr>
          <w:rFonts w:ascii="Book Antiqua" w:hAnsi="Book Antiqua"/>
          <w:b/>
          <w:bCs/>
        </w:rPr>
        <w:t>: Production</w:t>
      </w:r>
      <w:r w:rsidR="00E84D4C">
        <w:rPr>
          <w:rFonts w:ascii="Book Antiqua" w:hAnsi="Book Antiqua"/>
          <w:b/>
          <w:bCs/>
        </w:rPr>
        <w:t xml:space="preserve"> of the establishment</w:t>
      </w:r>
    </w:p>
    <w:p w14:paraId="2490B2C0" w14:textId="77777777" w:rsidR="00232FD4" w:rsidRDefault="00232FD4">
      <w:pPr>
        <w:rPr>
          <w:rFonts w:ascii="Book Antiqua" w:hAnsi="Book Antiqua"/>
          <w:b/>
          <w:bCs/>
        </w:rPr>
      </w:pPr>
    </w:p>
    <w:p w14:paraId="5E264265" w14:textId="77777777" w:rsidR="00AF2879" w:rsidRPr="0057122D" w:rsidRDefault="00AF2879" w:rsidP="00553DAB">
      <w:pPr>
        <w:ind w:right="-990"/>
        <w:rPr>
          <w:rFonts w:ascii="Book Antiqua" w:hAnsi="Book Antiqua"/>
        </w:rPr>
      </w:pPr>
    </w:p>
    <w:p w14:paraId="7CCE03F0" w14:textId="77777777" w:rsidR="00AF2879" w:rsidRDefault="00AF2879">
      <w:pPr>
        <w:rPr>
          <w:rFonts w:ascii="Book Antiqua" w:hAnsi="Book Antiqua"/>
        </w:rPr>
      </w:pPr>
    </w:p>
    <w:tbl>
      <w:tblPr>
        <w:tblW w:w="14650" w:type="dxa"/>
        <w:tblInd w:w="-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993"/>
        <w:gridCol w:w="709"/>
        <w:gridCol w:w="992"/>
        <w:gridCol w:w="1107"/>
        <w:gridCol w:w="1169"/>
        <w:gridCol w:w="1061"/>
        <w:gridCol w:w="1074"/>
        <w:gridCol w:w="1270"/>
        <w:gridCol w:w="1407"/>
        <w:gridCol w:w="757"/>
        <w:gridCol w:w="992"/>
        <w:gridCol w:w="1134"/>
        <w:gridCol w:w="1276"/>
      </w:tblGrid>
      <w:tr w:rsidR="00553DAB" w:rsidRPr="0057122D" w14:paraId="7DDF93FF" w14:textId="77777777" w:rsidTr="00864A0B">
        <w:trPr>
          <w:trHeight w:val="345"/>
        </w:trPr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67A19EF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  <w:p w14:paraId="15419029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  <w:p w14:paraId="0F44406D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  <w:p w14:paraId="48684CAB" w14:textId="77777777" w:rsidR="00553DAB" w:rsidRPr="0057122D" w:rsidRDefault="00553DAB" w:rsidP="00A86016">
            <w:pPr>
              <w:pStyle w:val="TableParagraph"/>
              <w:spacing w:before="93"/>
              <w:ind w:left="90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w w:val="95"/>
                <w:sz w:val="18"/>
                <w:szCs w:val="18"/>
              </w:rPr>
              <w:t>Serial No.</w:t>
            </w:r>
            <w:r w:rsidRPr="0057122D">
              <w:rPr>
                <w:rFonts w:ascii="Book Antiqua" w:hAnsi="Book Antiqua"/>
                <w:w w:val="95"/>
                <w:sz w:val="18"/>
                <w:szCs w:val="18"/>
              </w:rPr>
              <w:t>.</w:t>
            </w:r>
          </w:p>
        </w:tc>
        <w:tc>
          <w:tcPr>
            <w:tcW w:w="9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452295D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  <w:p w14:paraId="3F09CE8B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  <w:p w14:paraId="76458AB3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  <w:p w14:paraId="64E6FDEB" w14:textId="77777777" w:rsidR="00553DAB" w:rsidRPr="0057122D" w:rsidRDefault="00553DAB" w:rsidP="00A86016">
            <w:pPr>
              <w:pStyle w:val="TableParagraph"/>
              <w:spacing w:before="88"/>
              <w:ind w:left="247"/>
              <w:rPr>
                <w:rFonts w:ascii="Book Antiqua" w:hAnsi="Book Antiqua"/>
                <w:sz w:val="18"/>
                <w:szCs w:val="18"/>
              </w:rPr>
            </w:pPr>
            <w:r w:rsidRPr="0057122D">
              <w:rPr>
                <w:rFonts w:ascii="Book Antiqua" w:hAnsi="Book Antiqua"/>
                <w:w w:val="95"/>
                <w:sz w:val="18"/>
                <w:szCs w:val="18"/>
              </w:rPr>
              <w:t>Product Name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A81B2F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  <w:p w14:paraId="28278263" w14:textId="77777777" w:rsidR="00553DAB" w:rsidRPr="0057122D" w:rsidRDefault="00553DAB" w:rsidP="00A86016">
            <w:pPr>
              <w:pStyle w:val="TableParagraph"/>
              <w:spacing w:before="88"/>
              <w:ind w:left="106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w w:val="90"/>
                <w:sz w:val="18"/>
                <w:szCs w:val="18"/>
              </w:rPr>
              <w:t>Un</w:t>
            </w:r>
            <w:r w:rsidRPr="0057122D">
              <w:rPr>
                <w:rFonts w:ascii="Book Antiqua" w:hAnsi="Book Antiqua"/>
                <w:w w:val="90"/>
                <w:sz w:val="18"/>
                <w:szCs w:val="18"/>
              </w:rPr>
              <w:t>it</w:t>
            </w:r>
            <w:r w:rsidRPr="0057122D">
              <w:rPr>
                <w:rFonts w:ascii="Book Antiqua" w:hAnsi="Book Antiqua"/>
                <w:spacing w:val="1"/>
                <w:w w:val="90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w w:val="90"/>
                <w:sz w:val="18"/>
                <w:szCs w:val="18"/>
              </w:rPr>
              <w:t>of</w:t>
            </w:r>
            <w:r w:rsidRPr="0057122D">
              <w:rPr>
                <w:rFonts w:ascii="Book Antiqua" w:hAnsi="Book Antiqua"/>
                <w:spacing w:val="-1"/>
                <w:w w:val="90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w w:val="90"/>
                <w:sz w:val="18"/>
                <w:szCs w:val="18"/>
              </w:rPr>
              <w:t>Quantity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EC1DF2B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  <w:p w14:paraId="3E9B27DF" w14:textId="77777777" w:rsidR="00553DAB" w:rsidRPr="0057122D" w:rsidRDefault="00553DAB" w:rsidP="00A86016">
            <w:pPr>
              <w:pStyle w:val="TableParagraph"/>
              <w:spacing w:before="76" w:line="252" w:lineRule="auto"/>
              <w:ind w:left="69" w:right="82" w:firstLine="29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57122D">
              <w:rPr>
                <w:rFonts w:ascii="Book Antiqua" w:hAnsi="Book Antiqua"/>
                <w:w w:val="105"/>
                <w:sz w:val="18"/>
                <w:szCs w:val="18"/>
              </w:rPr>
              <w:t>Annual</w:t>
            </w:r>
            <w:r w:rsidRPr="0057122D">
              <w:rPr>
                <w:rFonts w:ascii="Book Antiqua" w:hAnsi="Book Antiqua"/>
                <w:spacing w:val="1"/>
                <w:w w:val="105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w w:val="105"/>
                <w:sz w:val="18"/>
                <w:szCs w:val="18"/>
              </w:rPr>
              <w:t>Installed</w:t>
            </w:r>
            <w:r w:rsidRPr="0057122D">
              <w:rPr>
                <w:rFonts w:ascii="Book Antiqua" w:hAnsi="Book Antiqua"/>
                <w:spacing w:val="1"/>
                <w:w w:val="105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sz w:val="18"/>
                <w:szCs w:val="18"/>
              </w:rPr>
              <w:t>Capacity (in</w:t>
            </w:r>
            <w:r w:rsidRPr="0057122D">
              <w:rPr>
                <w:rFonts w:ascii="Book Antiqua" w:hAnsi="Book Antiqua"/>
                <w:spacing w:val="-31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w w:val="105"/>
                <w:sz w:val="18"/>
                <w:szCs w:val="18"/>
              </w:rPr>
              <w:t>Unit of</w:t>
            </w:r>
            <w:r w:rsidRPr="0057122D">
              <w:rPr>
                <w:rFonts w:ascii="Book Antiqua" w:hAnsi="Book Antiqua"/>
                <w:spacing w:val="1"/>
                <w:w w:val="105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w w:val="105"/>
                <w:sz w:val="18"/>
                <w:szCs w:val="18"/>
              </w:rPr>
              <w:t>Quantity)</w:t>
            </w:r>
          </w:p>
        </w:tc>
        <w:tc>
          <w:tcPr>
            <w:tcW w:w="7845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1557924" w14:textId="77777777" w:rsidR="00553DAB" w:rsidRPr="0057122D" w:rsidRDefault="00553DAB" w:rsidP="00A86016">
            <w:pPr>
              <w:pStyle w:val="TableParagraph"/>
              <w:spacing w:before="11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57122D">
              <w:rPr>
                <w:rFonts w:ascii="Book Antiqua" w:hAnsi="Book Antiqua"/>
                <w:b/>
                <w:sz w:val="18"/>
                <w:szCs w:val="18"/>
              </w:rPr>
              <w:t>PRODUCTION</w:t>
            </w:r>
          </w:p>
        </w:tc>
        <w:tc>
          <w:tcPr>
            <w:tcW w:w="340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53FD5" w14:textId="77777777" w:rsidR="00553DAB" w:rsidRPr="0057122D" w:rsidRDefault="00553DAB" w:rsidP="00A86016">
            <w:pPr>
              <w:pStyle w:val="TableParagraph"/>
              <w:spacing w:before="10"/>
              <w:rPr>
                <w:rFonts w:ascii="Book Antiqua" w:hAnsi="Book Antiqua"/>
                <w:sz w:val="18"/>
                <w:szCs w:val="18"/>
              </w:rPr>
            </w:pPr>
          </w:p>
          <w:p w14:paraId="753E9B7A" w14:textId="77777777" w:rsidR="00553DAB" w:rsidRPr="0057122D" w:rsidRDefault="00553DAB" w:rsidP="00A86016">
            <w:pPr>
              <w:pStyle w:val="TableParagraph"/>
              <w:ind w:left="691"/>
              <w:rPr>
                <w:rFonts w:ascii="Book Antiqua" w:hAnsi="Book Antiqua"/>
                <w:sz w:val="18"/>
                <w:szCs w:val="18"/>
              </w:rPr>
            </w:pPr>
            <w:r w:rsidRPr="0057122D">
              <w:rPr>
                <w:rFonts w:ascii="Book Antiqua" w:hAnsi="Book Antiqua"/>
                <w:sz w:val="18"/>
                <w:szCs w:val="18"/>
              </w:rPr>
              <w:t>Expected Target</w:t>
            </w:r>
            <w:r w:rsidRPr="0057122D">
              <w:rPr>
                <w:rFonts w:ascii="Book Antiqua" w:hAnsi="Book Antiqua"/>
                <w:spacing w:val="-1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sz w:val="18"/>
                <w:szCs w:val="18"/>
              </w:rPr>
              <w:t>Production</w:t>
            </w:r>
          </w:p>
        </w:tc>
      </w:tr>
      <w:tr w:rsidR="00553DAB" w:rsidRPr="0057122D" w14:paraId="61AC314E" w14:textId="77777777" w:rsidTr="00864A0B">
        <w:trPr>
          <w:trHeight w:val="187"/>
        </w:trPr>
        <w:tc>
          <w:tcPr>
            <w:tcW w:w="7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53DA76F" w14:textId="77777777" w:rsidR="00553DAB" w:rsidRPr="0057122D" w:rsidRDefault="00553DAB" w:rsidP="00A86016">
            <w:pPr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94D024D" w14:textId="77777777" w:rsidR="00553DAB" w:rsidRPr="0057122D" w:rsidRDefault="00553DAB" w:rsidP="00A86016">
            <w:pPr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A5E0790" w14:textId="77777777" w:rsidR="00553DAB" w:rsidRPr="0057122D" w:rsidRDefault="00553DAB" w:rsidP="00A86016">
            <w:pPr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454CCA5" w14:textId="77777777" w:rsidR="00553DAB" w:rsidRPr="0057122D" w:rsidRDefault="00553DAB" w:rsidP="00A86016">
            <w:pPr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22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BABA9" w14:textId="77777777" w:rsidR="00553DAB" w:rsidRPr="00947A22" w:rsidRDefault="00553DAB" w:rsidP="00A86016">
            <w:pPr>
              <w:pStyle w:val="BodyText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47A22">
              <w:rPr>
                <w:rFonts w:ascii="Book Antiqua" w:hAnsi="Book Antiqua"/>
                <w:sz w:val="18"/>
                <w:szCs w:val="18"/>
              </w:rPr>
              <w:t>During the</w:t>
            </w:r>
            <w:r w:rsidRPr="00947A22">
              <w:rPr>
                <w:rFonts w:ascii="Book Antiqua" w:hAnsi="Book Antiqua"/>
                <w:spacing w:val="6"/>
                <w:sz w:val="18"/>
                <w:szCs w:val="18"/>
              </w:rPr>
              <w:t xml:space="preserve"> </w:t>
            </w:r>
            <w:r w:rsidRPr="00947A22">
              <w:rPr>
                <w:rFonts w:ascii="Book Antiqua" w:hAnsi="Book Antiqua"/>
                <w:sz w:val="18"/>
                <w:szCs w:val="18"/>
              </w:rPr>
              <w:t>month</w:t>
            </w:r>
          </w:p>
        </w:tc>
        <w:tc>
          <w:tcPr>
            <w:tcW w:w="1061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0354472" w14:textId="77777777" w:rsidR="00553DAB" w:rsidRPr="0057122D" w:rsidRDefault="00553DAB" w:rsidP="00A86016">
            <w:pPr>
              <w:pStyle w:val="TableParagraph"/>
              <w:spacing w:before="2"/>
              <w:rPr>
                <w:rFonts w:ascii="Book Antiqua" w:hAnsi="Book Antiqua"/>
                <w:sz w:val="18"/>
                <w:szCs w:val="18"/>
              </w:rPr>
            </w:pPr>
          </w:p>
          <w:p w14:paraId="668F78EB" w14:textId="77777777" w:rsidR="00553DAB" w:rsidRPr="0057122D" w:rsidRDefault="00553DAB" w:rsidP="00A86016">
            <w:pPr>
              <w:pStyle w:val="TableParagraph"/>
              <w:spacing w:line="256" w:lineRule="auto"/>
              <w:ind w:left="68" w:right="55" w:firstLine="10"/>
              <w:jc w:val="center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pacing w:val="-1"/>
                <w:w w:val="90"/>
                <w:sz w:val="18"/>
                <w:szCs w:val="18"/>
              </w:rPr>
              <w:t xml:space="preserve">Quantity produced </w:t>
            </w:r>
            <w:r w:rsidRPr="0057122D">
              <w:rPr>
                <w:rFonts w:ascii="Book Antiqua" w:hAnsi="Book Antiqua"/>
                <w:spacing w:val="1"/>
                <w:w w:val="90"/>
                <w:sz w:val="18"/>
                <w:szCs w:val="18"/>
              </w:rPr>
              <w:t>s</w:t>
            </w:r>
            <w:r w:rsidRPr="0057122D">
              <w:rPr>
                <w:rFonts w:ascii="Book Antiqua" w:hAnsi="Book Antiqua"/>
                <w:sz w:val="18"/>
                <w:szCs w:val="18"/>
              </w:rPr>
              <w:t xml:space="preserve">ince </w:t>
            </w:r>
            <w:r>
              <w:rPr>
                <w:rFonts w:ascii="Book Antiqua" w:hAnsi="Book Antiqua"/>
                <w:sz w:val="18"/>
                <w:szCs w:val="18"/>
              </w:rPr>
              <w:t>January</w:t>
            </w:r>
            <w:r w:rsidRPr="0057122D">
              <w:rPr>
                <w:rFonts w:ascii="Book Antiqua" w:hAnsi="Book Antiqua"/>
                <w:sz w:val="18"/>
                <w:szCs w:val="18"/>
              </w:rPr>
              <w:t xml:space="preserve"> of the reference year</w:t>
            </w:r>
            <w:r>
              <w:rPr>
                <w:rFonts w:ascii="Book Antiqua" w:hAnsi="Book Antiqua"/>
                <w:sz w:val="18"/>
                <w:szCs w:val="18"/>
              </w:rPr>
              <w:t xml:space="preserve"> until this month</w:t>
            </w:r>
            <w:r w:rsidRPr="0057122D">
              <w:rPr>
                <w:rFonts w:ascii="Book Antiqua" w:hAnsi="Book Antiqua"/>
                <w:spacing w:val="1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sz w:val="18"/>
                <w:szCs w:val="18"/>
              </w:rPr>
              <w:t>(in</w:t>
            </w:r>
            <w:r w:rsidRPr="0057122D">
              <w:rPr>
                <w:rFonts w:ascii="Book Antiqua" w:hAnsi="Book Antiqua"/>
                <w:spacing w:val="1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position w:val="-1"/>
                <w:sz w:val="18"/>
                <w:szCs w:val="18"/>
              </w:rPr>
              <w:t>U</w:t>
            </w:r>
            <w:r w:rsidRPr="0057122D">
              <w:rPr>
                <w:rFonts w:ascii="Book Antiqua" w:hAnsi="Book Antiqua"/>
                <w:sz w:val="18"/>
                <w:szCs w:val="18"/>
              </w:rPr>
              <w:t>nit</w:t>
            </w:r>
            <w:r w:rsidRPr="0057122D">
              <w:rPr>
                <w:rFonts w:ascii="Book Antiqua" w:hAnsi="Book Antiqua"/>
                <w:spacing w:val="14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sz w:val="18"/>
                <w:szCs w:val="18"/>
              </w:rPr>
              <w:t>of</w:t>
            </w:r>
            <w:r w:rsidRPr="0057122D">
              <w:rPr>
                <w:rFonts w:ascii="Book Antiqua" w:hAnsi="Book Antiqua"/>
                <w:spacing w:val="-4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sz w:val="18"/>
                <w:szCs w:val="18"/>
              </w:rPr>
              <w:t>Quantity)</w:t>
            </w:r>
          </w:p>
        </w:tc>
        <w:tc>
          <w:tcPr>
            <w:tcW w:w="4508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14:paraId="291EAF5B" w14:textId="77777777" w:rsidR="00553DAB" w:rsidRPr="0057122D" w:rsidRDefault="00553DAB" w:rsidP="00A86016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Previous month</w:t>
            </w:r>
          </w:p>
        </w:tc>
        <w:tc>
          <w:tcPr>
            <w:tcW w:w="340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A03B0" w14:textId="77777777" w:rsidR="00553DAB" w:rsidRPr="0057122D" w:rsidRDefault="00553DAB" w:rsidP="00A86016">
            <w:pPr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553DAB" w:rsidRPr="0057122D" w14:paraId="0519CD26" w14:textId="77777777" w:rsidTr="00864A0B">
        <w:trPr>
          <w:trHeight w:val="768"/>
        </w:trPr>
        <w:tc>
          <w:tcPr>
            <w:tcW w:w="7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5EC6A49" w14:textId="77777777" w:rsidR="00553DAB" w:rsidRPr="0057122D" w:rsidRDefault="00553DAB" w:rsidP="00A86016">
            <w:pPr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B62A0A" w14:textId="77777777" w:rsidR="00553DAB" w:rsidRPr="0057122D" w:rsidRDefault="00553DAB" w:rsidP="00A86016">
            <w:pPr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C77B253" w14:textId="77777777" w:rsidR="00553DAB" w:rsidRPr="0057122D" w:rsidRDefault="00553DAB" w:rsidP="00A86016">
            <w:pPr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00FB2E" w14:textId="77777777" w:rsidR="00553DAB" w:rsidRPr="0057122D" w:rsidRDefault="00553DAB" w:rsidP="00A86016">
            <w:pPr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B11C87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  <w:p w14:paraId="54A05AF5" w14:textId="77777777" w:rsidR="00553DAB" w:rsidRPr="0057122D" w:rsidRDefault="00553DAB" w:rsidP="00A86016">
            <w:pPr>
              <w:pStyle w:val="TableParagraph"/>
              <w:spacing w:before="103" w:line="259" w:lineRule="auto"/>
              <w:ind w:left="392" w:right="96" w:hanging="270"/>
              <w:rPr>
                <w:rFonts w:ascii="Book Antiqua" w:hAnsi="Book Antiqua"/>
                <w:sz w:val="18"/>
                <w:szCs w:val="18"/>
              </w:rPr>
            </w:pPr>
            <w:r w:rsidRPr="0057122D">
              <w:rPr>
                <w:rFonts w:ascii="Book Antiqua" w:hAnsi="Book Antiqua"/>
                <w:spacing w:val="-1"/>
                <w:w w:val="105"/>
                <w:sz w:val="18"/>
                <w:szCs w:val="18"/>
              </w:rPr>
              <w:t xml:space="preserve">Quantity </w:t>
            </w:r>
            <w:r w:rsidRPr="0057122D">
              <w:rPr>
                <w:rFonts w:ascii="Book Antiqua" w:hAnsi="Book Antiqua"/>
                <w:w w:val="105"/>
                <w:sz w:val="18"/>
                <w:szCs w:val="18"/>
              </w:rPr>
              <w:t>in its</w:t>
            </w:r>
            <w:r w:rsidRPr="0057122D">
              <w:rPr>
                <w:rFonts w:ascii="Book Antiqua" w:hAnsi="Book Antiqua"/>
                <w:spacing w:val="-32"/>
                <w:w w:val="105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w w:val="105"/>
                <w:sz w:val="18"/>
                <w:szCs w:val="18"/>
              </w:rPr>
              <w:t>Unit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CE42D8" w14:textId="77777777" w:rsidR="00553DAB" w:rsidRPr="0057122D" w:rsidRDefault="00553DAB" w:rsidP="00A86016">
            <w:pPr>
              <w:pStyle w:val="TableParagraph"/>
              <w:spacing w:before="6"/>
              <w:ind w:left="174" w:right="184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57122D">
              <w:rPr>
                <w:rFonts w:ascii="Book Antiqua" w:hAnsi="Book Antiqua"/>
                <w:w w:val="115"/>
                <w:sz w:val="18"/>
                <w:szCs w:val="18"/>
              </w:rPr>
              <w:t xml:space="preserve">Cost at </w:t>
            </w:r>
          </w:p>
          <w:p w14:paraId="51E72A24" w14:textId="77777777" w:rsidR="00553DAB" w:rsidRPr="0057122D" w:rsidRDefault="00553DAB" w:rsidP="00A86016">
            <w:pPr>
              <w:pStyle w:val="TableParagraph"/>
              <w:spacing w:before="16" w:line="242" w:lineRule="auto"/>
              <w:ind w:left="34" w:right="53" w:hanging="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57122D">
              <w:rPr>
                <w:rFonts w:ascii="Book Antiqua" w:hAnsi="Book Antiqua"/>
                <w:sz w:val="18"/>
                <w:szCs w:val="18"/>
              </w:rPr>
              <w:t>producer</w:t>
            </w:r>
            <w:r w:rsidRPr="0057122D">
              <w:rPr>
                <w:rFonts w:ascii="Book Antiqua" w:hAnsi="Book Antiqua"/>
                <w:spacing w:val="1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sz w:val="18"/>
                <w:szCs w:val="18"/>
              </w:rPr>
              <w:t>level, not sale</w:t>
            </w:r>
            <w:r w:rsidRPr="0057122D">
              <w:rPr>
                <w:rFonts w:ascii="Book Antiqua" w:hAnsi="Book Antiqua"/>
                <w:spacing w:val="-32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sz w:val="18"/>
                <w:szCs w:val="18"/>
              </w:rPr>
              <w:t>value</w:t>
            </w:r>
          </w:p>
          <w:p w14:paraId="2C488078" w14:textId="77777777" w:rsidR="00553DAB" w:rsidRPr="0057122D" w:rsidRDefault="00553DAB" w:rsidP="00A86016">
            <w:pPr>
              <w:pStyle w:val="TableParagraph"/>
              <w:spacing w:before="16" w:line="242" w:lineRule="auto"/>
              <w:ind w:left="34" w:right="53" w:hanging="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57122D">
              <w:rPr>
                <w:rFonts w:ascii="Book Antiqua" w:hAnsi="Book Antiqua"/>
                <w:sz w:val="18"/>
                <w:szCs w:val="18"/>
              </w:rPr>
              <w:t>(in</w:t>
            </w:r>
            <w:r w:rsidRPr="0057122D">
              <w:rPr>
                <w:rFonts w:ascii="Book Antiqua" w:hAnsi="Book Antiqua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Book Antiqua" w:hAnsi="Book Antiqua"/>
                <w:sz w:val="18"/>
                <w:szCs w:val="18"/>
              </w:rPr>
              <w:t>AED</w:t>
            </w:r>
            <w:r w:rsidRPr="0057122D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106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47549D1" w14:textId="77777777" w:rsidR="00553DAB" w:rsidRPr="0057122D" w:rsidRDefault="00553DAB" w:rsidP="00A86016">
            <w:pPr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9DC90A" w14:textId="77777777" w:rsidR="00553DAB" w:rsidRDefault="00553DAB" w:rsidP="00A86016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Quantity</w:t>
            </w:r>
          </w:p>
          <w:p w14:paraId="0A36770D" w14:textId="77777777" w:rsidR="00553DAB" w:rsidRPr="0057122D" w:rsidRDefault="00553DAB" w:rsidP="00A86016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in its unit</w:t>
            </w:r>
          </w:p>
        </w:tc>
        <w:tc>
          <w:tcPr>
            <w:tcW w:w="127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681EF35" w14:textId="77777777" w:rsidR="00553DAB" w:rsidRPr="0057122D" w:rsidRDefault="00553DAB" w:rsidP="00A86016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Cost at producer level, not sale value (in AED)</w:t>
            </w:r>
          </w:p>
        </w:tc>
        <w:tc>
          <w:tcPr>
            <w:tcW w:w="140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1C2BB04" w14:textId="77777777" w:rsidR="00553DAB" w:rsidRDefault="002D763E" w:rsidP="00A86016">
            <w:pPr>
              <w:pStyle w:val="TableParagraph"/>
              <w:spacing w:before="10" w:line="232" w:lineRule="auto"/>
              <w:ind w:left="97" w:right="82" w:firstLine="7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Major reason for variation in code [</w:t>
            </w:r>
            <w:r w:rsidR="00553DAB" w:rsidRPr="0057122D">
              <w:rPr>
                <w:rFonts w:ascii="Book Antiqua" w:hAnsi="Book Antiqua"/>
                <w:sz w:val="18"/>
                <w:szCs w:val="18"/>
              </w:rPr>
              <w:t xml:space="preserve">Current reported month </w:t>
            </w:r>
            <w:r w:rsidR="00553DAB">
              <w:rPr>
                <w:rFonts w:ascii="Book Antiqua" w:hAnsi="Book Antiqua"/>
                <w:sz w:val="18"/>
                <w:szCs w:val="18"/>
              </w:rPr>
              <w:t>(</w:t>
            </w:r>
            <w:r w:rsidR="00553DAB" w:rsidRPr="0057122D">
              <w:rPr>
                <w:rFonts w:ascii="Book Antiqua" w:hAnsi="Book Antiqua"/>
                <w:sz w:val="18"/>
                <w:szCs w:val="18"/>
              </w:rPr>
              <w:t xml:space="preserve">name) with respect to Previous month </w:t>
            </w:r>
            <w:r w:rsidR="00FC12FC">
              <w:rPr>
                <w:rFonts w:ascii="Book Antiqua" w:hAnsi="Book Antiqua"/>
                <w:sz w:val="18"/>
                <w:szCs w:val="18"/>
              </w:rPr>
              <w:t>(</w:t>
            </w:r>
            <w:r w:rsidR="00553DAB" w:rsidRPr="0057122D">
              <w:rPr>
                <w:rFonts w:ascii="Book Antiqua" w:hAnsi="Book Antiqua"/>
                <w:sz w:val="18"/>
                <w:szCs w:val="18"/>
              </w:rPr>
              <w:t>name)</w:t>
            </w:r>
            <w:r w:rsidR="00553DAB">
              <w:rPr>
                <w:rFonts w:ascii="Book Antiqua" w:hAnsi="Book Antiqua"/>
                <w:sz w:val="18"/>
                <w:szCs w:val="18"/>
              </w:rPr>
              <w:t xml:space="preserve"> </w:t>
            </w:r>
            <w:r>
              <w:rPr>
                <w:rFonts w:ascii="Book Antiqua" w:hAnsi="Book Antiqua"/>
                <w:sz w:val="18"/>
                <w:szCs w:val="18"/>
              </w:rPr>
              <w:t xml:space="preserve">] </w:t>
            </w:r>
          </w:p>
          <w:p w14:paraId="468D5E79" w14:textId="77777777" w:rsidR="00553DAB" w:rsidRPr="0057122D" w:rsidRDefault="002D763E" w:rsidP="00A86016">
            <w:pPr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 xml:space="preserve">    </w:t>
            </w:r>
            <w:r w:rsidR="00553DAB">
              <w:rPr>
                <w:rFonts w:ascii="Book Antiqua" w:hAnsi="Book Antiqua"/>
                <w:sz w:val="18"/>
                <w:szCs w:val="18"/>
              </w:rPr>
              <w:t>(Ref. E11)</w:t>
            </w:r>
          </w:p>
        </w:tc>
        <w:tc>
          <w:tcPr>
            <w:tcW w:w="75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86E0F84" w14:textId="77777777" w:rsidR="00553DAB" w:rsidRPr="0057122D" w:rsidRDefault="00553DAB" w:rsidP="00A86016">
            <w:pPr>
              <w:rPr>
                <w:rFonts w:ascii="Book Antiqua" w:hAnsi="Book Antiqua"/>
                <w:sz w:val="18"/>
                <w:szCs w:val="18"/>
              </w:rPr>
            </w:pPr>
            <w:r w:rsidRPr="0057122D">
              <w:rPr>
                <w:rFonts w:ascii="Book Antiqua" w:hAnsi="Book Antiqua"/>
                <w:sz w:val="18"/>
                <w:szCs w:val="18"/>
              </w:rPr>
              <w:t>Remarks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</w:tcBorders>
          </w:tcPr>
          <w:p w14:paraId="71560056" w14:textId="77777777" w:rsidR="00553DAB" w:rsidRPr="0057122D" w:rsidRDefault="00553DAB" w:rsidP="00A86016">
            <w:pPr>
              <w:pStyle w:val="TableParagraph"/>
              <w:spacing w:before="2"/>
              <w:rPr>
                <w:rFonts w:ascii="Book Antiqua" w:hAnsi="Book Antiqua"/>
                <w:sz w:val="18"/>
                <w:szCs w:val="18"/>
              </w:rPr>
            </w:pPr>
          </w:p>
          <w:p w14:paraId="0B57C4BA" w14:textId="77777777" w:rsidR="00553DAB" w:rsidRPr="0057122D" w:rsidRDefault="00553DAB" w:rsidP="00A86016">
            <w:pPr>
              <w:pStyle w:val="TableParagraph"/>
              <w:spacing w:line="278" w:lineRule="auto"/>
              <w:ind w:left="81" w:right="104" w:hanging="6"/>
              <w:jc w:val="center"/>
              <w:rPr>
                <w:rFonts w:ascii="Book Antiqua" w:hAnsi="Book Antiqua"/>
                <w:b/>
                <w:sz w:val="18"/>
                <w:szCs w:val="18"/>
              </w:rPr>
            </w:pPr>
            <w:r w:rsidRPr="0057122D">
              <w:rPr>
                <w:rFonts w:ascii="Book Antiqua" w:hAnsi="Book Antiqua"/>
                <w:w w:val="105"/>
                <w:sz w:val="18"/>
                <w:szCs w:val="18"/>
              </w:rPr>
              <w:t>Next month</w:t>
            </w:r>
            <w:r w:rsidRPr="0057122D">
              <w:rPr>
                <w:rFonts w:ascii="Book Antiqua" w:hAnsi="Book Antiqua"/>
                <w:spacing w:val="1"/>
                <w:w w:val="105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sz w:val="18"/>
                <w:szCs w:val="18"/>
              </w:rPr>
              <w:t>Quantity</w:t>
            </w:r>
            <w:r w:rsidRPr="0057122D">
              <w:rPr>
                <w:rFonts w:ascii="Book Antiqua" w:hAnsi="Book Antiqua"/>
                <w:spacing w:val="12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sz w:val="18"/>
                <w:szCs w:val="18"/>
              </w:rPr>
              <w:t>in</w:t>
            </w:r>
            <w:r w:rsidRPr="0057122D">
              <w:rPr>
                <w:rFonts w:ascii="Book Antiqua" w:hAnsi="Book Antiqua"/>
                <w:spacing w:val="-1"/>
                <w:sz w:val="18"/>
                <w:szCs w:val="18"/>
              </w:rPr>
              <w:t xml:space="preserve"> </w:t>
            </w:r>
            <w:r w:rsidRPr="0057122D">
              <w:rPr>
                <w:rFonts w:ascii="Book Antiqua" w:hAnsi="Book Antiqua"/>
                <w:sz w:val="18"/>
                <w:szCs w:val="18"/>
              </w:rPr>
              <w:t>its</w:t>
            </w:r>
            <w:r w:rsidRPr="0057122D">
              <w:rPr>
                <w:rFonts w:ascii="Book Antiqua" w:hAnsi="Book Antiqua"/>
                <w:spacing w:val="-30"/>
                <w:sz w:val="18"/>
                <w:szCs w:val="18"/>
              </w:rPr>
              <w:t xml:space="preserve"> </w:t>
            </w:r>
            <w:r w:rsidRPr="005F13AC">
              <w:rPr>
                <w:rFonts w:ascii="Book Antiqua" w:hAnsi="Book Antiqua"/>
                <w:bCs/>
                <w:w w:val="105"/>
                <w:sz w:val="18"/>
                <w:szCs w:val="18"/>
              </w:rPr>
              <w:t>Unit</w:t>
            </w:r>
          </w:p>
        </w:tc>
        <w:tc>
          <w:tcPr>
            <w:tcW w:w="1134" w:type="dxa"/>
            <w:tcBorders>
              <w:top w:val="single" w:sz="6" w:space="0" w:color="000000"/>
              <w:right w:val="single" w:sz="6" w:space="0" w:color="000000"/>
            </w:tcBorders>
          </w:tcPr>
          <w:p w14:paraId="4122D32F" w14:textId="77777777" w:rsidR="00553DAB" w:rsidRPr="0057122D" w:rsidRDefault="00553DAB" w:rsidP="00A86016">
            <w:pPr>
              <w:pStyle w:val="TableParagraph"/>
              <w:spacing w:before="98" w:line="249" w:lineRule="auto"/>
              <w:ind w:left="32" w:right="17" w:firstLine="77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57122D">
              <w:rPr>
                <w:rFonts w:ascii="Book Antiqua" w:hAnsi="Book Antiqua"/>
                <w:w w:val="105"/>
                <w:sz w:val="18"/>
                <w:szCs w:val="18"/>
              </w:rPr>
              <w:t>Next month</w:t>
            </w:r>
            <w:r w:rsidRPr="0057122D">
              <w:rPr>
                <w:rFonts w:ascii="Book Antiqua" w:hAnsi="Book Antiqua"/>
                <w:spacing w:val="1"/>
                <w:w w:val="105"/>
                <w:sz w:val="18"/>
                <w:szCs w:val="18"/>
              </w:rPr>
              <w:t xml:space="preserve"> </w:t>
            </w:r>
            <w:r>
              <w:rPr>
                <w:rFonts w:ascii="Book Antiqua" w:hAnsi="Book Antiqua"/>
                <w:spacing w:val="1"/>
                <w:w w:val="105"/>
                <w:sz w:val="18"/>
                <w:szCs w:val="18"/>
              </w:rPr>
              <w:t xml:space="preserve">cost at producer level </w:t>
            </w:r>
            <w:r w:rsidRPr="0057122D">
              <w:rPr>
                <w:rFonts w:ascii="Book Antiqua" w:hAnsi="Book Antiqua"/>
                <w:sz w:val="18"/>
                <w:szCs w:val="18"/>
              </w:rPr>
              <w:t>in</w:t>
            </w:r>
            <w:r w:rsidRPr="0057122D">
              <w:rPr>
                <w:rFonts w:ascii="Book Antiqua" w:hAnsi="Book Antiqu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Book Antiqua" w:hAnsi="Book Antiqua"/>
                <w:sz w:val="18"/>
                <w:szCs w:val="18"/>
              </w:rPr>
              <w:t>AED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00C9414" w14:textId="77777777" w:rsidR="00553DAB" w:rsidRPr="0057122D" w:rsidRDefault="00553DAB" w:rsidP="00A86016">
            <w:pPr>
              <w:pStyle w:val="TableParagraph"/>
              <w:spacing w:before="10"/>
              <w:rPr>
                <w:rFonts w:ascii="Book Antiqua" w:hAnsi="Book Antiqua"/>
                <w:sz w:val="18"/>
                <w:szCs w:val="18"/>
              </w:rPr>
            </w:pPr>
          </w:p>
          <w:p w14:paraId="2D99B396" w14:textId="77777777" w:rsidR="002D763E" w:rsidRDefault="00553DAB" w:rsidP="00A86016">
            <w:pPr>
              <w:pStyle w:val="TableParagraph"/>
              <w:spacing w:line="254" w:lineRule="auto"/>
              <w:ind w:left="80" w:right="102" w:hanging="1"/>
              <w:jc w:val="center"/>
              <w:rPr>
                <w:rFonts w:ascii="Book Antiqua" w:hAnsi="Book Antiqua"/>
                <w:spacing w:val="2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Major r</w:t>
            </w:r>
            <w:r w:rsidRPr="0057122D">
              <w:rPr>
                <w:rFonts w:ascii="Book Antiqua" w:hAnsi="Book Antiqua"/>
                <w:sz w:val="18"/>
                <w:szCs w:val="18"/>
              </w:rPr>
              <w:t xml:space="preserve">eason for </w:t>
            </w:r>
            <w:r>
              <w:rPr>
                <w:rFonts w:ascii="Book Antiqua" w:hAnsi="Book Antiqua"/>
                <w:sz w:val="18"/>
                <w:szCs w:val="18"/>
              </w:rPr>
              <w:t>z</w:t>
            </w:r>
            <w:r w:rsidRPr="0057122D">
              <w:rPr>
                <w:rFonts w:ascii="Book Antiqua" w:hAnsi="Book Antiqua"/>
                <w:sz w:val="18"/>
                <w:szCs w:val="18"/>
              </w:rPr>
              <w:t>ero</w:t>
            </w:r>
            <w:r w:rsidRPr="0057122D">
              <w:rPr>
                <w:rFonts w:ascii="Book Antiqua" w:hAnsi="Book Antiqua"/>
                <w:spacing w:val="-31"/>
                <w:sz w:val="18"/>
                <w:szCs w:val="18"/>
              </w:rPr>
              <w:t xml:space="preserve"> </w:t>
            </w:r>
            <w:r>
              <w:rPr>
                <w:rFonts w:ascii="Book Antiqua" w:hAnsi="Book Antiqua"/>
                <w:spacing w:val="-1"/>
                <w:sz w:val="18"/>
                <w:szCs w:val="18"/>
              </w:rPr>
              <w:t>e</w:t>
            </w:r>
            <w:r w:rsidRPr="0057122D">
              <w:rPr>
                <w:rFonts w:ascii="Book Antiqua" w:hAnsi="Book Antiqua"/>
                <w:spacing w:val="-1"/>
                <w:sz w:val="18"/>
                <w:szCs w:val="18"/>
              </w:rPr>
              <w:t xml:space="preserve">xpected </w:t>
            </w:r>
            <w:r>
              <w:rPr>
                <w:rFonts w:ascii="Book Antiqua" w:hAnsi="Book Antiqua"/>
                <w:sz w:val="18"/>
                <w:szCs w:val="18"/>
              </w:rPr>
              <w:t>t</w:t>
            </w:r>
            <w:r w:rsidRPr="0057122D">
              <w:rPr>
                <w:rFonts w:ascii="Book Antiqua" w:hAnsi="Book Antiqua"/>
                <w:sz w:val="18"/>
                <w:szCs w:val="18"/>
              </w:rPr>
              <w:t>arget</w:t>
            </w:r>
            <w:r w:rsidRPr="0057122D">
              <w:rPr>
                <w:rFonts w:ascii="Book Antiqua" w:hAnsi="Book Antiqua"/>
                <w:spacing w:val="-31"/>
                <w:sz w:val="18"/>
                <w:szCs w:val="18"/>
              </w:rPr>
              <w:t xml:space="preserve"> 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57122D">
              <w:rPr>
                <w:rFonts w:ascii="Book Antiqua" w:hAnsi="Book Antiqua"/>
                <w:sz w:val="18"/>
                <w:szCs w:val="18"/>
              </w:rPr>
              <w:t>roduction</w:t>
            </w:r>
            <w:r w:rsidRPr="0057122D">
              <w:rPr>
                <w:rFonts w:ascii="Book Antiqua" w:hAnsi="Book Antiqua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Book Antiqua" w:hAnsi="Book Antiqua"/>
                <w:spacing w:val="2"/>
                <w:sz w:val="18"/>
                <w:szCs w:val="18"/>
              </w:rPr>
              <w:t xml:space="preserve">code </w:t>
            </w:r>
          </w:p>
          <w:p w14:paraId="7C8B3FC1" w14:textId="77777777" w:rsidR="00553DAB" w:rsidRPr="0057122D" w:rsidRDefault="00553DAB" w:rsidP="00A86016">
            <w:pPr>
              <w:pStyle w:val="TableParagraph"/>
              <w:spacing w:line="254" w:lineRule="auto"/>
              <w:ind w:left="80" w:right="102" w:hanging="1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57122D">
              <w:rPr>
                <w:rFonts w:ascii="Book Antiqua" w:hAnsi="Book Antiqua"/>
                <w:sz w:val="18"/>
                <w:szCs w:val="18"/>
              </w:rPr>
              <w:t>(</w:t>
            </w:r>
            <w:r>
              <w:rPr>
                <w:rFonts w:ascii="Book Antiqua" w:hAnsi="Book Antiqua"/>
                <w:sz w:val="18"/>
                <w:szCs w:val="18"/>
              </w:rPr>
              <w:t>Ref E15</w:t>
            </w:r>
            <w:r w:rsidRPr="0057122D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553DAB" w:rsidRPr="0057122D" w14:paraId="74F93BB8" w14:textId="77777777" w:rsidTr="00864A0B">
        <w:trPr>
          <w:trHeight w:val="149"/>
        </w:trPr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FCBFF" w14:textId="77777777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</w:p>
          <w:p w14:paraId="29A1E163" w14:textId="77777777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  <w:r w:rsidRPr="0057122D">
              <w:rPr>
                <w:rFonts w:ascii="Book Antiqua" w:hAnsi="Book Antiqua"/>
              </w:rPr>
              <w:t>1</w:t>
            </w:r>
          </w:p>
          <w:p w14:paraId="42504E15" w14:textId="77777777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</w:p>
        </w:tc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06189" w14:textId="77777777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</w:p>
          <w:p w14:paraId="5E3A7971" w14:textId="77777777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  <w:r w:rsidRPr="0057122D">
              <w:rPr>
                <w:rFonts w:ascii="Book Antiqua" w:hAnsi="Book Antiqua"/>
              </w:rPr>
              <w:t>2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1D87E" w14:textId="77777777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</w:p>
          <w:p w14:paraId="52EB1797" w14:textId="1E1C7AC9" w:rsidR="00553DAB" w:rsidRPr="0057122D" w:rsidRDefault="00DC3950" w:rsidP="00A86016">
            <w:pPr>
              <w:pStyle w:val="BodyText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8DF89" w14:textId="77777777" w:rsidR="00DC3950" w:rsidRDefault="00DC3950" w:rsidP="00A86016">
            <w:pPr>
              <w:pStyle w:val="BodyText"/>
              <w:jc w:val="center"/>
              <w:rPr>
                <w:rFonts w:ascii="Book Antiqua" w:hAnsi="Book Antiqua"/>
              </w:rPr>
            </w:pPr>
          </w:p>
          <w:p w14:paraId="0DDF490A" w14:textId="4D2D7546" w:rsidR="00553DAB" w:rsidRPr="0057122D" w:rsidRDefault="00DC3950" w:rsidP="00A86016">
            <w:pPr>
              <w:pStyle w:val="BodyText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11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1B9D5" w14:textId="77777777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</w:p>
          <w:p w14:paraId="3F42F8DF" w14:textId="090A6B73" w:rsidR="00553DAB" w:rsidRPr="0057122D" w:rsidRDefault="00DC3950" w:rsidP="00A86016">
            <w:pPr>
              <w:pStyle w:val="BodyText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</w:t>
            </w:r>
          </w:p>
        </w:tc>
        <w:tc>
          <w:tcPr>
            <w:tcW w:w="11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24A59" w14:textId="77777777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</w:p>
          <w:p w14:paraId="7AFAE8CF" w14:textId="03923CD4" w:rsidR="00553DAB" w:rsidRPr="0057122D" w:rsidRDefault="00DC3950" w:rsidP="00A86016">
            <w:pPr>
              <w:pStyle w:val="BodyText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</w:t>
            </w:r>
          </w:p>
        </w:tc>
        <w:tc>
          <w:tcPr>
            <w:tcW w:w="10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23B0C" w14:textId="77777777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</w:p>
          <w:p w14:paraId="645FF9EC" w14:textId="198E05F8" w:rsidR="00553DAB" w:rsidRPr="0057122D" w:rsidRDefault="00DC3950" w:rsidP="00A86016">
            <w:pPr>
              <w:pStyle w:val="BodyText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7</w:t>
            </w:r>
          </w:p>
        </w:tc>
        <w:tc>
          <w:tcPr>
            <w:tcW w:w="10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3C646" w14:textId="77777777" w:rsidR="00553DAB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</w:p>
          <w:p w14:paraId="18DA48B8" w14:textId="0A351236" w:rsidR="00553DAB" w:rsidRPr="0057122D" w:rsidRDefault="00DC3950" w:rsidP="00A86016">
            <w:pPr>
              <w:pStyle w:val="BodyText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</w:t>
            </w:r>
          </w:p>
        </w:tc>
        <w:tc>
          <w:tcPr>
            <w:tcW w:w="12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473CB" w14:textId="77777777" w:rsidR="00553DAB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</w:p>
          <w:p w14:paraId="567AE805" w14:textId="6AE8F419" w:rsidR="00553DAB" w:rsidRPr="0057122D" w:rsidRDefault="00DC3950" w:rsidP="00A86016">
            <w:pPr>
              <w:pStyle w:val="BodyText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</w:t>
            </w:r>
          </w:p>
        </w:tc>
        <w:tc>
          <w:tcPr>
            <w:tcW w:w="14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3E746" w14:textId="77777777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</w:p>
          <w:p w14:paraId="306C5201" w14:textId="60DE4F61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  <w:r w:rsidR="00DC3950">
              <w:rPr>
                <w:rFonts w:ascii="Book Antiqua" w:hAnsi="Book Antiqua"/>
              </w:rPr>
              <w:t>0</w:t>
            </w:r>
          </w:p>
        </w:tc>
        <w:tc>
          <w:tcPr>
            <w:tcW w:w="7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2C794" w14:textId="77777777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</w:p>
          <w:p w14:paraId="07FF6318" w14:textId="2490EF12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  <w:r w:rsidR="00DC3950">
              <w:rPr>
                <w:rFonts w:ascii="Book Antiqua" w:hAnsi="Book Antiqua"/>
              </w:rPr>
              <w:t>1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</w:tcBorders>
          </w:tcPr>
          <w:p w14:paraId="6B893987" w14:textId="77777777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</w:p>
          <w:p w14:paraId="0A70D786" w14:textId="4094F9CA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  <w:r w:rsidR="00DC3950">
              <w:rPr>
                <w:rFonts w:ascii="Book Antiqua" w:hAnsi="Book Antiqua"/>
              </w:rPr>
              <w:t>2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</w:tcPr>
          <w:p w14:paraId="2608DD50" w14:textId="77777777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</w:p>
          <w:p w14:paraId="3D1F114A" w14:textId="5690D29D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  <w:r w:rsidR="00DC3950">
              <w:rPr>
                <w:rFonts w:ascii="Book Antiqua" w:hAnsi="Book Antiqua"/>
              </w:rPr>
              <w:t>3</w:t>
            </w: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72BCE" w14:textId="77777777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</w:p>
          <w:p w14:paraId="1E887B91" w14:textId="6F2A7C1F" w:rsidR="00553DAB" w:rsidRPr="0057122D" w:rsidRDefault="00553DAB" w:rsidP="00A86016">
            <w:pPr>
              <w:pStyle w:val="BodyText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  <w:r w:rsidR="00DC3950">
              <w:rPr>
                <w:rFonts w:ascii="Book Antiqua" w:hAnsi="Book Antiqua"/>
              </w:rPr>
              <w:t>4</w:t>
            </w:r>
          </w:p>
        </w:tc>
      </w:tr>
      <w:tr w:rsidR="00553DAB" w:rsidRPr="0057122D" w14:paraId="0BDC6F79" w14:textId="77777777" w:rsidTr="00864A0B">
        <w:trPr>
          <w:trHeight w:val="202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874FE14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43FF09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9BD7D5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7B3DEDF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79D858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6D7ECF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6A6B90B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515BFEC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70B446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4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4C0BEB8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16151C9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</w:tcBorders>
          </w:tcPr>
          <w:p w14:paraId="3D8B8E05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right w:val="single" w:sz="6" w:space="0" w:color="000000"/>
            </w:tcBorders>
          </w:tcPr>
          <w:p w14:paraId="2DD4355A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10F87E0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553DAB" w:rsidRPr="0057122D" w14:paraId="0CAE0141" w14:textId="77777777" w:rsidTr="00864A0B">
        <w:trPr>
          <w:trHeight w:val="206"/>
        </w:trPr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 w14:paraId="22AD394B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single" w:sz="6" w:space="0" w:color="000000"/>
              <w:right w:val="single" w:sz="6" w:space="0" w:color="000000"/>
            </w:tcBorders>
          </w:tcPr>
          <w:p w14:paraId="6A7BBEE5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 w14:paraId="2857506D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38B53B64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107" w:type="dxa"/>
            <w:tcBorders>
              <w:left w:val="single" w:sz="6" w:space="0" w:color="000000"/>
              <w:right w:val="single" w:sz="6" w:space="0" w:color="000000"/>
            </w:tcBorders>
          </w:tcPr>
          <w:p w14:paraId="1BB44458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169" w:type="dxa"/>
            <w:tcBorders>
              <w:left w:val="single" w:sz="6" w:space="0" w:color="000000"/>
              <w:right w:val="single" w:sz="6" w:space="0" w:color="000000"/>
            </w:tcBorders>
          </w:tcPr>
          <w:p w14:paraId="6DAEB5B7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061" w:type="dxa"/>
            <w:tcBorders>
              <w:left w:val="single" w:sz="6" w:space="0" w:color="000000"/>
              <w:right w:val="single" w:sz="6" w:space="0" w:color="000000"/>
            </w:tcBorders>
          </w:tcPr>
          <w:p w14:paraId="627E0DD6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074" w:type="dxa"/>
            <w:tcBorders>
              <w:left w:val="single" w:sz="6" w:space="0" w:color="000000"/>
              <w:right w:val="single" w:sz="6" w:space="0" w:color="000000"/>
            </w:tcBorders>
          </w:tcPr>
          <w:p w14:paraId="18E5BB5D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270" w:type="dxa"/>
            <w:tcBorders>
              <w:left w:val="single" w:sz="6" w:space="0" w:color="000000"/>
              <w:right w:val="single" w:sz="6" w:space="0" w:color="000000"/>
            </w:tcBorders>
          </w:tcPr>
          <w:p w14:paraId="4051927C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407" w:type="dxa"/>
            <w:tcBorders>
              <w:left w:val="single" w:sz="6" w:space="0" w:color="000000"/>
              <w:right w:val="single" w:sz="6" w:space="0" w:color="000000"/>
            </w:tcBorders>
          </w:tcPr>
          <w:p w14:paraId="146D85A0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757" w:type="dxa"/>
            <w:tcBorders>
              <w:left w:val="single" w:sz="6" w:space="0" w:color="000000"/>
              <w:right w:val="single" w:sz="6" w:space="0" w:color="000000"/>
            </w:tcBorders>
          </w:tcPr>
          <w:p w14:paraId="48AC1827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6" w:space="0" w:color="000000"/>
            </w:tcBorders>
          </w:tcPr>
          <w:p w14:paraId="0D275F85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</w:tcPr>
          <w:p w14:paraId="3A883281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14:paraId="160659C1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553DAB" w:rsidRPr="0057122D" w14:paraId="4CAFD059" w14:textId="77777777" w:rsidTr="00864A0B">
        <w:trPr>
          <w:trHeight w:val="204"/>
        </w:trPr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2E0AD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1F9F4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EECD1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FEC69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1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D53DB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1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6DEFC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0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54F01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0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48A98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2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5A9A9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4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A73F7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7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F8DB8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</w:tcBorders>
          </w:tcPr>
          <w:p w14:paraId="5F7C8E27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</w:tcPr>
          <w:p w14:paraId="486664DB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7F49C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553DAB" w:rsidRPr="0057122D" w14:paraId="23153482" w14:textId="77777777" w:rsidTr="00864A0B">
        <w:trPr>
          <w:trHeight w:val="202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FD8D1B5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BF1CB66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614B5D6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90ABE7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01FC2F8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D8755EC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F8108F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69FFEEA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3031CFE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4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7C08C7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697F3A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</w:tcBorders>
          </w:tcPr>
          <w:p w14:paraId="5842B21B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right w:val="single" w:sz="6" w:space="0" w:color="000000"/>
            </w:tcBorders>
          </w:tcPr>
          <w:p w14:paraId="11B78E14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9D247B1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553DAB" w:rsidRPr="0057122D" w14:paraId="385E8234" w14:textId="77777777" w:rsidTr="00864A0B">
        <w:trPr>
          <w:trHeight w:val="204"/>
        </w:trPr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C2595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AB479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A5CCC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6EBF4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1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6D46C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1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FF27A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0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5F17C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0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E009C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2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A1CFE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4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6F837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7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D3BCF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</w:tcBorders>
          </w:tcPr>
          <w:p w14:paraId="7DEC4857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</w:tcPr>
          <w:p w14:paraId="6CA03122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9C52F" w14:textId="77777777" w:rsidR="00553DAB" w:rsidRPr="0057122D" w:rsidRDefault="00553DAB" w:rsidP="00A86016">
            <w:pPr>
              <w:pStyle w:val="TableParagraph"/>
              <w:rPr>
                <w:rFonts w:ascii="Book Antiqua" w:hAnsi="Book Antiqua"/>
                <w:sz w:val="18"/>
                <w:szCs w:val="18"/>
              </w:rPr>
            </w:pPr>
          </w:p>
        </w:tc>
      </w:tr>
    </w:tbl>
    <w:p w14:paraId="1CB5CE79" w14:textId="77777777" w:rsidR="00553DAB" w:rsidRDefault="00553DAB">
      <w:pPr>
        <w:rPr>
          <w:rFonts w:ascii="Book Antiqua" w:hAnsi="Book Antiqua"/>
        </w:rPr>
      </w:pPr>
    </w:p>
    <w:p w14:paraId="05BEB9AC" w14:textId="77777777" w:rsidR="00553DAB" w:rsidRDefault="00553DAB">
      <w:pPr>
        <w:rPr>
          <w:rFonts w:ascii="Book Antiqua" w:hAnsi="Book Antiqua"/>
        </w:rPr>
      </w:pPr>
    </w:p>
    <w:p w14:paraId="00E5BA6E" w14:textId="77777777" w:rsidR="00553DAB" w:rsidRDefault="00553DAB">
      <w:pPr>
        <w:rPr>
          <w:rFonts w:ascii="Book Antiqua" w:hAnsi="Book Antiqua"/>
        </w:rPr>
      </w:pPr>
    </w:p>
    <w:p w14:paraId="082DB142" w14:textId="77777777" w:rsidR="00553DAB" w:rsidRDefault="00553DAB">
      <w:pPr>
        <w:rPr>
          <w:rFonts w:ascii="Book Antiqua" w:hAnsi="Book Antiqua"/>
        </w:rPr>
      </w:pPr>
    </w:p>
    <w:p w14:paraId="5BF5D34B" w14:textId="77777777" w:rsidR="00553DAB" w:rsidRDefault="00553DAB">
      <w:pPr>
        <w:rPr>
          <w:rFonts w:ascii="Book Antiqua" w:hAnsi="Book Antiqua"/>
        </w:rPr>
      </w:pPr>
    </w:p>
    <w:p w14:paraId="00B7D0EF" w14:textId="77777777" w:rsidR="00553DAB" w:rsidRDefault="00553DAB">
      <w:pPr>
        <w:rPr>
          <w:rFonts w:ascii="Book Antiqua" w:hAnsi="Book Antiqua"/>
        </w:rPr>
      </w:pPr>
    </w:p>
    <w:p w14:paraId="26D7132E" w14:textId="77777777" w:rsidR="00553DAB" w:rsidRPr="0057122D" w:rsidRDefault="00553DAB">
      <w:pPr>
        <w:rPr>
          <w:rFonts w:ascii="Book Antiqua" w:hAnsi="Book Antiqua"/>
        </w:rPr>
      </w:pPr>
    </w:p>
    <w:p w14:paraId="24078196" w14:textId="77777777" w:rsidR="00AF2879" w:rsidRPr="0057122D" w:rsidRDefault="00AF2879">
      <w:pPr>
        <w:rPr>
          <w:rFonts w:ascii="Book Antiqua" w:hAnsi="Book Antiqua"/>
        </w:rPr>
      </w:pPr>
    </w:p>
    <w:p w14:paraId="4F032D79" w14:textId="77777777" w:rsidR="00AF2879" w:rsidRPr="0057122D" w:rsidRDefault="009F7E4F">
      <w:pPr>
        <w:rPr>
          <w:rFonts w:ascii="Book Antiqua" w:hAnsi="Book Antiqua"/>
        </w:rPr>
      </w:pPr>
      <w:r>
        <w:rPr>
          <w:rFonts w:ascii="Book Antiqua" w:hAnsi="Book Antiqua"/>
        </w:rPr>
        <w:t>Note: HS-8D will be fixed after the data verification of the first month of survey</w:t>
      </w:r>
    </w:p>
    <w:p w14:paraId="47F45236" w14:textId="77777777" w:rsidR="003608AC" w:rsidRPr="0057122D" w:rsidRDefault="003608AC">
      <w:pPr>
        <w:rPr>
          <w:rFonts w:ascii="Book Antiqua" w:hAnsi="Book Antiqua"/>
        </w:rPr>
      </w:pPr>
    </w:p>
    <w:p w14:paraId="0302BC49" w14:textId="77777777" w:rsidR="003608AC" w:rsidRPr="0057122D" w:rsidRDefault="003608AC">
      <w:pPr>
        <w:rPr>
          <w:rFonts w:ascii="Book Antiqua" w:hAnsi="Book Antiqua"/>
        </w:rPr>
      </w:pPr>
    </w:p>
    <w:p w14:paraId="1AFDE7C1" w14:textId="77777777" w:rsidR="003608AC" w:rsidRPr="0057122D" w:rsidRDefault="003608AC">
      <w:pPr>
        <w:rPr>
          <w:rFonts w:ascii="Book Antiqua" w:hAnsi="Book Antiqua"/>
        </w:rPr>
      </w:pPr>
    </w:p>
    <w:p w14:paraId="19B0A98A" w14:textId="77777777" w:rsidR="003608AC" w:rsidRPr="0057122D" w:rsidRDefault="003608AC">
      <w:pPr>
        <w:rPr>
          <w:rFonts w:ascii="Book Antiqua" w:hAnsi="Book Antiqua"/>
        </w:rPr>
      </w:pPr>
    </w:p>
    <w:p w14:paraId="2964D61F" w14:textId="77777777" w:rsidR="003608AC" w:rsidRPr="0057122D" w:rsidRDefault="003608AC">
      <w:pPr>
        <w:rPr>
          <w:rFonts w:ascii="Book Antiqua" w:hAnsi="Book Antiqua"/>
        </w:rPr>
      </w:pPr>
    </w:p>
    <w:p w14:paraId="1C772593" w14:textId="77777777" w:rsidR="003608AC" w:rsidRPr="0057122D" w:rsidRDefault="003608AC">
      <w:pPr>
        <w:rPr>
          <w:rFonts w:ascii="Book Antiqua" w:hAnsi="Book Antiqua"/>
        </w:rPr>
      </w:pPr>
    </w:p>
    <w:p w14:paraId="21E948BA" w14:textId="77777777" w:rsidR="003608AC" w:rsidRPr="0057122D" w:rsidRDefault="003608AC">
      <w:pPr>
        <w:rPr>
          <w:rFonts w:ascii="Book Antiqua" w:hAnsi="Book Antiqua"/>
        </w:rPr>
      </w:pPr>
    </w:p>
    <w:p w14:paraId="0D97D6A0" w14:textId="77777777" w:rsidR="00AF2879" w:rsidRPr="0057122D" w:rsidRDefault="00AF2879">
      <w:pPr>
        <w:rPr>
          <w:rFonts w:ascii="Book Antiqua" w:hAnsi="Book Antiqua"/>
        </w:rPr>
      </w:pPr>
    </w:p>
    <w:p w14:paraId="15115D71" w14:textId="77777777" w:rsidR="006C7C40" w:rsidRPr="0057122D" w:rsidRDefault="006C7C40">
      <w:pPr>
        <w:rPr>
          <w:rFonts w:ascii="Book Antiqua" w:hAnsi="Book Antiqua"/>
        </w:rPr>
      </w:pPr>
    </w:p>
    <w:p w14:paraId="563A7D0F" w14:textId="77777777" w:rsidR="003608AC" w:rsidRPr="0057122D" w:rsidRDefault="00271D06" w:rsidP="003608A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E11</w:t>
      </w:r>
      <w:r w:rsidR="003608AC" w:rsidRPr="0057122D">
        <w:rPr>
          <w:rFonts w:ascii="Book Antiqua" w:hAnsi="Book Antiqua"/>
          <w:b/>
          <w:bCs/>
          <w:sz w:val="24"/>
          <w:szCs w:val="24"/>
        </w:rPr>
        <w:t>: Reason for variation</w:t>
      </w:r>
    </w:p>
    <w:p w14:paraId="1CDC8D74" w14:textId="77777777" w:rsidR="006C7C40" w:rsidRPr="0057122D" w:rsidRDefault="006C7C40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Ind w:w="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2835"/>
        <w:gridCol w:w="1276"/>
        <w:gridCol w:w="4819"/>
      </w:tblGrid>
      <w:tr w:rsidR="003608AC" w:rsidRPr="00472FBE" w14:paraId="21591CB0" w14:textId="77777777" w:rsidTr="008D4D47">
        <w:trPr>
          <w:trHeight w:val="488"/>
        </w:trPr>
        <w:tc>
          <w:tcPr>
            <w:tcW w:w="10064" w:type="dxa"/>
            <w:gridSpan w:val="4"/>
            <w:tcBorders>
              <w:left w:val="single" w:sz="12" w:space="0" w:color="000000"/>
              <w:right w:val="single" w:sz="4" w:space="0" w:color="000000"/>
            </w:tcBorders>
          </w:tcPr>
          <w:p w14:paraId="542B6F49" w14:textId="77777777" w:rsidR="003608AC" w:rsidRPr="00472FBE" w:rsidRDefault="00AE41AF" w:rsidP="00AE41AF">
            <w:pPr>
              <w:pStyle w:val="TableParagraph"/>
              <w:ind w:left="74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M</w:t>
            </w:r>
            <w:r w:rsidR="003608AC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ajor</w:t>
            </w:r>
            <w:r w:rsidR="003608AC" w:rsidRPr="00472FBE">
              <w:rPr>
                <w:rFonts w:ascii="Book Antiqua" w:hAnsi="Book Antiqua"/>
                <w:b/>
                <w:bCs/>
                <w:spacing w:val="4"/>
                <w:w w:val="120"/>
                <w:sz w:val="20"/>
                <w:szCs w:val="20"/>
              </w:rPr>
              <w:t xml:space="preserve"> </w:t>
            </w:r>
            <w:r w:rsidR="003608AC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reason</w:t>
            </w:r>
            <w:r w:rsidR="003608AC" w:rsidRPr="00472FBE">
              <w:rPr>
                <w:rFonts w:ascii="Book Antiqua" w:hAnsi="Book Antiqua"/>
                <w:b/>
                <w:bCs/>
                <w:spacing w:val="5"/>
                <w:w w:val="120"/>
                <w:sz w:val="20"/>
                <w:szCs w:val="20"/>
              </w:rPr>
              <w:t xml:space="preserve"> </w:t>
            </w:r>
            <w:r w:rsidR="003608AC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for</w:t>
            </w:r>
            <w:r w:rsidR="003608AC" w:rsidRPr="00472FBE">
              <w:rPr>
                <w:rFonts w:ascii="Book Antiqua" w:hAnsi="Book Antiqua"/>
                <w:b/>
                <w:bCs/>
                <w:spacing w:val="11"/>
                <w:w w:val="120"/>
                <w:sz w:val="20"/>
                <w:szCs w:val="20"/>
              </w:rPr>
              <w:t xml:space="preserve"> </w:t>
            </w:r>
            <w:r w:rsidR="003608AC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variation</w:t>
            </w:r>
            <w:r w:rsidR="003608AC" w:rsidRPr="00472FBE">
              <w:rPr>
                <w:rFonts w:ascii="Book Antiqua" w:hAnsi="Book Antiqua"/>
                <w:b/>
                <w:bCs/>
                <w:spacing w:val="7"/>
                <w:w w:val="120"/>
                <w:sz w:val="20"/>
                <w:szCs w:val="20"/>
              </w:rPr>
              <w:t xml:space="preserve"> </w:t>
            </w:r>
            <w:r w:rsidR="003608AC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in</w:t>
            </w:r>
            <w:r w:rsidR="003608AC" w:rsidRPr="00472FBE">
              <w:rPr>
                <w:rFonts w:ascii="Book Antiqua" w:hAnsi="Book Antiqua"/>
                <w:b/>
                <w:bCs/>
                <w:spacing w:val="6"/>
                <w:w w:val="120"/>
                <w:sz w:val="20"/>
                <w:szCs w:val="20"/>
              </w:rPr>
              <w:t xml:space="preserve"> </w:t>
            </w:r>
            <w:r w:rsidR="003608AC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(Current</w:t>
            </w:r>
            <w:r w:rsidR="003608AC" w:rsidRPr="00472FBE">
              <w:rPr>
                <w:rFonts w:ascii="Book Antiqua" w:hAnsi="Book Antiqua"/>
                <w:b/>
                <w:bCs/>
                <w:spacing w:val="8"/>
                <w:w w:val="120"/>
                <w:sz w:val="20"/>
                <w:szCs w:val="20"/>
              </w:rPr>
              <w:t xml:space="preserve"> </w:t>
            </w:r>
            <w:r w:rsidR="003608AC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reported</w:t>
            </w:r>
            <w:r w:rsidR="003608AC" w:rsidRPr="00472FBE">
              <w:rPr>
                <w:rFonts w:ascii="Book Antiqua" w:hAnsi="Book Antiqua"/>
                <w:b/>
                <w:bCs/>
                <w:spacing w:val="1"/>
                <w:w w:val="120"/>
                <w:sz w:val="20"/>
                <w:szCs w:val="20"/>
              </w:rPr>
              <w:t xml:space="preserve"> </w:t>
            </w:r>
            <w:r w:rsidR="003608AC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month</w:t>
            </w:r>
            <w:r w:rsidR="003608AC" w:rsidRPr="00472FBE">
              <w:rPr>
                <w:rFonts w:ascii="Book Antiqua" w:hAnsi="Book Antiqua"/>
                <w:b/>
                <w:bCs/>
                <w:spacing w:val="-1"/>
                <w:w w:val="120"/>
                <w:sz w:val="20"/>
                <w:szCs w:val="20"/>
              </w:rPr>
              <w:t xml:space="preserve"> </w:t>
            </w:r>
            <w:r w:rsidR="00FC12FC">
              <w:rPr>
                <w:rFonts w:ascii="Book Antiqua" w:hAnsi="Book Antiqua"/>
                <w:b/>
                <w:bCs/>
                <w:spacing w:val="-1"/>
                <w:w w:val="120"/>
                <w:sz w:val="20"/>
                <w:szCs w:val="20"/>
              </w:rPr>
              <w:t>[</w:t>
            </w:r>
            <w:r w:rsidR="008D4D47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n</w:t>
            </w:r>
            <w:r w:rsidR="003608AC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ame</w:t>
            </w:r>
            <w:r w:rsidR="00FC12FC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]</w:t>
            </w:r>
            <w:r w:rsidR="003608AC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)</w:t>
            </w:r>
            <w:r w:rsidR="003608AC" w:rsidRPr="00472FBE">
              <w:rPr>
                <w:rFonts w:ascii="Book Antiqua" w:hAnsi="Book Antiqua"/>
                <w:b/>
                <w:bCs/>
                <w:spacing w:val="5"/>
                <w:w w:val="120"/>
                <w:sz w:val="20"/>
                <w:szCs w:val="20"/>
              </w:rPr>
              <w:t xml:space="preserve"> </w:t>
            </w:r>
            <w:r w:rsidR="008D4D47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with respect to</w:t>
            </w:r>
            <w:r w:rsidR="003608AC" w:rsidRPr="00472FBE">
              <w:rPr>
                <w:rFonts w:ascii="Book Antiqua" w:hAnsi="Book Antiqua"/>
                <w:b/>
                <w:bCs/>
                <w:spacing w:val="-6"/>
                <w:w w:val="120"/>
                <w:sz w:val="20"/>
                <w:szCs w:val="20"/>
              </w:rPr>
              <w:t xml:space="preserve"> </w:t>
            </w:r>
            <w:r w:rsidR="003608AC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(Previous</w:t>
            </w:r>
            <w:r w:rsidR="003608AC" w:rsidRPr="00472FBE">
              <w:rPr>
                <w:rFonts w:ascii="Book Antiqua" w:hAnsi="Book Antiqua"/>
                <w:b/>
                <w:bCs/>
                <w:spacing w:val="10"/>
                <w:w w:val="120"/>
                <w:sz w:val="20"/>
                <w:szCs w:val="20"/>
              </w:rPr>
              <w:t xml:space="preserve"> </w:t>
            </w:r>
            <w:r w:rsidR="008D4D47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m</w:t>
            </w:r>
            <w:r w:rsidR="003608AC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 xml:space="preserve">onth </w:t>
            </w:r>
            <w:r w:rsidR="00FC12FC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[</w:t>
            </w:r>
            <w:r w:rsidR="003608AC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name</w:t>
            </w:r>
            <w:r w:rsidR="00FC12FC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]</w:t>
            </w:r>
            <w:r w:rsidR="003608AC" w:rsidRPr="00472FBE">
              <w:rPr>
                <w:rFonts w:ascii="Book Antiqua" w:hAnsi="Book Antiqua"/>
                <w:b/>
                <w:bCs/>
                <w:w w:val="120"/>
                <w:sz w:val="20"/>
                <w:szCs w:val="20"/>
              </w:rPr>
              <w:t>)</w:t>
            </w:r>
          </w:p>
        </w:tc>
      </w:tr>
      <w:tr w:rsidR="003608AC" w:rsidRPr="00472FBE" w14:paraId="735B5904" w14:textId="77777777" w:rsidTr="00365F9E">
        <w:trPr>
          <w:trHeight w:val="273"/>
        </w:trPr>
        <w:tc>
          <w:tcPr>
            <w:tcW w:w="1134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2AE4541" w14:textId="77777777" w:rsidR="003608AC" w:rsidRPr="00AE41AF" w:rsidRDefault="00AE41AF" w:rsidP="00AE41AF">
            <w:pPr>
              <w:pStyle w:val="BodyText"/>
              <w:jc w:val="center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AE41AF">
              <w:rPr>
                <w:rFonts w:ascii="Book Antiqua" w:hAnsi="Book Antiqua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835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2A3CD18" w14:textId="77777777" w:rsidR="003608AC" w:rsidRPr="00AE41AF" w:rsidRDefault="00AE41AF" w:rsidP="008D4D47">
            <w:pPr>
              <w:pStyle w:val="BodyText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AE41AF">
              <w:rPr>
                <w:rFonts w:ascii="Book Antiqua" w:hAnsi="Book Antiqua"/>
                <w:b/>
                <w:bCs/>
                <w:sz w:val="20"/>
                <w:szCs w:val="20"/>
              </w:rPr>
              <w:t>Reasons for high data variation</w:t>
            </w:r>
          </w:p>
        </w:tc>
        <w:tc>
          <w:tcPr>
            <w:tcW w:w="1276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0FFDC94" w14:textId="77777777" w:rsidR="003608AC" w:rsidRPr="00AE41AF" w:rsidRDefault="00AE41AF" w:rsidP="00AE41AF">
            <w:pPr>
              <w:pStyle w:val="TableParagraph"/>
              <w:jc w:val="center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AE41AF">
              <w:rPr>
                <w:rFonts w:ascii="Book Antiqua" w:hAnsi="Book Antiqua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819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2BDB87C" w14:textId="77777777" w:rsidR="003608AC" w:rsidRPr="00AE41AF" w:rsidRDefault="00AE41AF" w:rsidP="00AE41AF">
            <w:pPr>
              <w:pStyle w:val="TableParagraph"/>
              <w:spacing w:before="52"/>
              <w:ind w:left="283" w:right="1419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AE41AF">
              <w:rPr>
                <w:rFonts w:ascii="Book Antiqua" w:hAnsi="Book Antiqua"/>
                <w:b/>
                <w:bCs/>
                <w:sz w:val="20"/>
                <w:szCs w:val="20"/>
              </w:rPr>
              <w:t>Reasons for low data variation</w:t>
            </w:r>
          </w:p>
        </w:tc>
      </w:tr>
      <w:tr w:rsidR="00AE41AF" w:rsidRPr="00472FBE" w14:paraId="798F3EE9" w14:textId="77777777" w:rsidTr="00365F9E">
        <w:trPr>
          <w:trHeight w:val="246"/>
        </w:trPr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272F075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E7F71AC" w14:textId="77777777" w:rsidR="00AE41AF" w:rsidRPr="00472FBE" w:rsidRDefault="00AE41AF" w:rsidP="006C70A1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z w:val="20"/>
                <w:szCs w:val="20"/>
              </w:rPr>
              <w:t xml:space="preserve"> High demand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A38C407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EC513A3" w14:textId="77777777" w:rsidR="00AE41AF" w:rsidRPr="00472FBE" w:rsidRDefault="00AE41AF" w:rsidP="00AE41AF">
            <w:pPr>
              <w:pStyle w:val="TableParagraph"/>
              <w:spacing w:before="43"/>
              <w:ind w:left="25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Low</w:t>
            </w:r>
            <w:r w:rsidRPr="00472FBE">
              <w:rPr>
                <w:rFonts w:ascii="Book Antiqua" w:hAnsi="Book Antiqua"/>
                <w:spacing w:val="3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Demand</w:t>
            </w:r>
          </w:p>
        </w:tc>
      </w:tr>
      <w:tr w:rsidR="00AE41AF" w:rsidRPr="00472FBE" w14:paraId="295DA1BC" w14:textId="77777777" w:rsidTr="00365F9E">
        <w:trPr>
          <w:trHeight w:val="427"/>
        </w:trPr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D63AA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51D58" w14:textId="77777777" w:rsidR="00AE41AF" w:rsidRPr="00472FBE" w:rsidRDefault="00AE41AF" w:rsidP="006C70A1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z w:val="20"/>
                <w:szCs w:val="20"/>
              </w:rPr>
              <w:t xml:space="preserve">Change in installed capacity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36F5F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08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4243E0B" w14:textId="77777777" w:rsidR="00AE41AF" w:rsidRPr="00472FBE" w:rsidRDefault="00AE41AF" w:rsidP="00AE41AF">
            <w:pPr>
              <w:pStyle w:val="TableParagraph"/>
              <w:spacing w:before="10"/>
              <w:rPr>
                <w:rFonts w:ascii="Book Antiqua" w:hAnsi="Book Antiqua"/>
                <w:sz w:val="20"/>
                <w:szCs w:val="20"/>
              </w:rPr>
            </w:pPr>
          </w:p>
          <w:p w14:paraId="0D6CFE1F" w14:textId="77777777" w:rsidR="00AE41AF" w:rsidRPr="00472FBE" w:rsidRDefault="00AE41AF" w:rsidP="00AE41AF">
            <w:pPr>
              <w:pStyle w:val="TableParagraph"/>
              <w:ind w:left="24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Manpower</w:t>
            </w:r>
            <w:r w:rsidRPr="00472FBE">
              <w:rPr>
                <w:rFonts w:ascii="Book Antiqua" w:hAnsi="Book Antiqua"/>
                <w:spacing w:val="21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shortage</w:t>
            </w:r>
          </w:p>
        </w:tc>
      </w:tr>
      <w:tr w:rsidR="00AE41AF" w:rsidRPr="00472FBE" w14:paraId="1662FEC1" w14:textId="77777777" w:rsidTr="00365F9E">
        <w:trPr>
          <w:trHeight w:val="425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812852A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03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98B43E5" w14:textId="77777777" w:rsidR="00AE41AF" w:rsidRPr="00472FBE" w:rsidRDefault="00AE41AF" w:rsidP="006C70A1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z w:val="20"/>
                <w:szCs w:val="20"/>
              </w:rPr>
              <w:t xml:space="preserve">Merged with another unit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EB88566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09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7E298C3" w14:textId="77777777" w:rsidR="00AE41AF" w:rsidRPr="00472FBE" w:rsidRDefault="00AE41AF" w:rsidP="00AE41AF">
            <w:pPr>
              <w:pStyle w:val="TableParagraph"/>
              <w:spacing w:before="4"/>
              <w:rPr>
                <w:rFonts w:ascii="Book Antiqua" w:hAnsi="Book Antiqua"/>
                <w:sz w:val="20"/>
                <w:szCs w:val="20"/>
              </w:rPr>
            </w:pPr>
          </w:p>
          <w:p w14:paraId="1B0B2A50" w14:textId="77777777" w:rsidR="00AE41AF" w:rsidRPr="00472FBE" w:rsidRDefault="00AE41AF" w:rsidP="00AE41AF">
            <w:pPr>
              <w:pStyle w:val="TableParagraph"/>
              <w:ind w:left="24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Financial</w:t>
            </w:r>
            <w:r w:rsidRPr="00472FBE">
              <w:rPr>
                <w:rFonts w:ascii="Book Antiqua" w:hAnsi="Book Antiqua"/>
                <w:spacing w:val="-5"/>
                <w:w w:val="95"/>
                <w:sz w:val="20"/>
                <w:szCs w:val="20"/>
              </w:rPr>
              <w:t xml:space="preserve"> </w:t>
            </w:r>
            <w:r w:rsidR="00C71A0F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i</w:t>
            </w: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ssue</w:t>
            </w:r>
          </w:p>
        </w:tc>
      </w:tr>
      <w:tr w:rsidR="00AE41AF" w:rsidRPr="00472FBE" w14:paraId="3DFC7083" w14:textId="77777777" w:rsidTr="00365F9E">
        <w:trPr>
          <w:trHeight w:val="304"/>
        </w:trPr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ED3F4B9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4604967" w14:textId="77777777" w:rsidR="00AE41AF" w:rsidRPr="00472FBE" w:rsidRDefault="00AE41AF" w:rsidP="006C70A1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z w:val="20"/>
                <w:szCs w:val="20"/>
              </w:rPr>
              <w:t>Variation due to different size/type of product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CECD95A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55AF881" w14:textId="77777777" w:rsidR="00AE41AF" w:rsidRPr="00472FBE" w:rsidRDefault="00AE41AF" w:rsidP="00AE41AF">
            <w:pPr>
              <w:pStyle w:val="TableParagraph"/>
              <w:spacing w:before="79"/>
              <w:ind w:left="24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Non-</w:t>
            </w:r>
            <w:r w:rsidR="00636D05" w:rsidRPr="00472FBE">
              <w:rPr>
                <w:rFonts w:ascii="Book Antiqua" w:hAnsi="Book Antiqua"/>
                <w:w w:val="90"/>
                <w:sz w:val="20"/>
                <w:szCs w:val="20"/>
              </w:rPr>
              <w:t>availability</w:t>
            </w:r>
            <w:r w:rsidRPr="00472FBE">
              <w:rPr>
                <w:rFonts w:ascii="Book Antiqua" w:hAnsi="Book Antiqua"/>
                <w:spacing w:val="5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of</w:t>
            </w:r>
            <w:r w:rsidRPr="00472FBE">
              <w:rPr>
                <w:rFonts w:ascii="Book Antiqua" w:hAnsi="Book Antiqua"/>
                <w:spacing w:val="6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Raw</w:t>
            </w:r>
            <w:r w:rsidRPr="00472FBE">
              <w:rPr>
                <w:rFonts w:ascii="Book Antiqua" w:hAnsi="Book Antiqua"/>
                <w:spacing w:val="12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Material</w:t>
            </w:r>
          </w:p>
        </w:tc>
      </w:tr>
      <w:tr w:rsidR="00AE41AF" w:rsidRPr="00472FBE" w14:paraId="1BB446F6" w14:textId="77777777" w:rsidTr="00365F9E">
        <w:trPr>
          <w:trHeight w:val="246"/>
        </w:trPr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87530FA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2E4A310" w14:textId="77777777" w:rsidR="00AE41AF" w:rsidRPr="00472FBE" w:rsidRDefault="00AE41AF" w:rsidP="006C70A1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z w:val="20"/>
                <w:szCs w:val="20"/>
              </w:rPr>
              <w:t>Seasonal variation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8507826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21E33C1" w14:textId="77777777" w:rsidR="00AE41AF" w:rsidRPr="00472FBE" w:rsidRDefault="00AE41AF" w:rsidP="00AE41AF">
            <w:pPr>
              <w:pStyle w:val="TableParagraph"/>
              <w:spacing w:before="43"/>
              <w:ind w:left="24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Procedural</w:t>
            </w:r>
            <w:r w:rsidRPr="00472FBE">
              <w:rPr>
                <w:rFonts w:ascii="Book Antiqua" w:hAnsi="Book Antiqua"/>
                <w:spacing w:val="-5"/>
                <w:w w:val="9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Delay</w:t>
            </w:r>
          </w:p>
        </w:tc>
      </w:tr>
      <w:tr w:rsidR="00AE41AF" w:rsidRPr="00472FBE" w14:paraId="44CF79D0" w14:textId="77777777" w:rsidTr="00365F9E">
        <w:trPr>
          <w:trHeight w:val="402"/>
        </w:trPr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E1308A8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B400532" w14:textId="77777777" w:rsidR="00AE41AF" w:rsidRPr="00472FBE" w:rsidRDefault="00AE41AF" w:rsidP="006C70A1">
            <w:pPr>
              <w:pStyle w:val="TableParagraph"/>
              <w:spacing w:before="98" w:line="129" w:lineRule="exact"/>
              <w:ind w:left="24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z w:val="20"/>
                <w:szCs w:val="20"/>
              </w:rPr>
              <w:t>More order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2144C39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FBCE054" w14:textId="77777777" w:rsidR="00AE41AF" w:rsidRPr="00472FBE" w:rsidRDefault="00AE41AF" w:rsidP="00AE41AF">
            <w:pPr>
              <w:pStyle w:val="TableParagraph"/>
              <w:rPr>
                <w:rFonts w:ascii="Book Antiqua" w:hAnsi="Book Antiqua"/>
                <w:sz w:val="20"/>
                <w:szCs w:val="20"/>
              </w:rPr>
            </w:pPr>
          </w:p>
          <w:p w14:paraId="7BF6C423" w14:textId="77777777" w:rsidR="00AE41AF" w:rsidRPr="00472FBE" w:rsidRDefault="00AE41AF" w:rsidP="00AE41AF">
            <w:pPr>
              <w:pStyle w:val="TableParagraph"/>
              <w:ind w:left="26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Temporarily</w:t>
            </w:r>
            <w:r w:rsidRPr="00472FBE">
              <w:rPr>
                <w:rFonts w:ascii="Book Antiqua" w:hAnsi="Book Antiqua"/>
                <w:spacing w:val="11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Closed</w:t>
            </w:r>
            <w:r w:rsidRPr="00472FBE">
              <w:rPr>
                <w:rFonts w:ascii="Book Antiqua" w:hAnsi="Book Antiqua"/>
                <w:spacing w:val="9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excluding</w:t>
            </w:r>
            <w:r w:rsidRPr="00472FBE">
              <w:rPr>
                <w:rFonts w:ascii="Book Antiqua" w:hAnsi="Book Antiqua"/>
                <w:spacing w:val="9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Natural</w:t>
            </w:r>
            <w:r w:rsidRPr="00472FBE">
              <w:rPr>
                <w:rFonts w:ascii="Book Antiqua" w:hAnsi="Book Antiqua"/>
                <w:spacing w:val="2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Calamity</w:t>
            </w:r>
          </w:p>
        </w:tc>
      </w:tr>
      <w:tr w:rsidR="00AE41AF" w:rsidRPr="00472FBE" w14:paraId="3BEBAF32" w14:textId="77777777" w:rsidTr="00365F9E">
        <w:trPr>
          <w:trHeight w:val="246"/>
        </w:trPr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680E738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991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A333432" w14:textId="77777777" w:rsidR="00AE41AF" w:rsidRPr="00472FBE" w:rsidRDefault="00AE41AF" w:rsidP="006C70A1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z w:val="20"/>
                <w:szCs w:val="20"/>
              </w:rPr>
              <w:t>Other (please specify)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9664EBD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4E763C8" w14:textId="77777777" w:rsidR="00AE41AF" w:rsidRPr="00472FBE" w:rsidRDefault="00AE41AF" w:rsidP="00AE41AF">
            <w:pPr>
              <w:pStyle w:val="TableParagraph"/>
              <w:spacing w:before="45"/>
              <w:ind w:left="24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z w:val="20"/>
                <w:szCs w:val="20"/>
              </w:rPr>
              <w:t>Power</w:t>
            </w:r>
          </w:p>
        </w:tc>
      </w:tr>
      <w:tr w:rsidR="00AE41AF" w:rsidRPr="00472FBE" w14:paraId="2ABE9DDE" w14:textId="77777777" w:rsidTr="00365F9E">
        <w:trPr>
          <w:trHeight w:val="263"/>
        </w:trPr>
        <w:tc>
          <w:tcPr>
            <w:tcW w:w="3969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6" w:space="0" w:color="000000"/>
            </w:tcBorders>
          </w:tcPr>
          <w:p w14:paraId="5BACEC33" w14:textId="77777777" w:rsidR="00AE41AF" w:rsidRPr="00472FBE" w:rsidRDefault="00AE41AF" w:rsidP="003608AC">
            <w:pPr>
              <w:pStyle w:val="TableParagrap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3EE54F8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14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93E6BE9" w14:textId="77777777" w:rsidR="00AE41AF" w:rsidRPr="00472FBE" w:rsidRDefault="00AE41AF" w:rsidP="00AE41AF">
            <w:pPr>
              <w:pStyle w:val="TableParagraph"/>
              <w:spacing w:before="53"/>
              <w:ind w:left="24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Machine</w:t>
            </w:r>
            <w:r w:rsidRPr="00472FBE">
              <w:rPr>
                <w:rFonts w:ascii="Book Antiqua" w:hAnsi="Book Antiqua"/>
                <w:spacing w:val="12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Break</w:t>
            </w:r>
            <w:r w:rsidRPr="00472FBE">
              <w:rPr>
                <w:rFonts w:ascii="Book Antiqua" w:hAnsi="Book Antiqua"/>
                <w:spacing w:val="9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Down</w:t>
            </w:r>
          </w:p>
        </w:tc>
      </w:tr>
      <w:tr w:rsidR="00AE41AF" w:rsidRPr="00472FBE" w14:paraId="16255200" w14:textId="77777777" w:rsidTr="00365F9E">
        <w:trPr>
          <w:trHeight w:val="246"/>
        </w:trPr>
        <w:tc>
          <w:tcPr>
            <w:tcW w:w="3969" w:type="dxa"/>
            <w:gridSpan w:val="2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DBB076A" w14:textId="77777777" w:rsidR="00AE41AF" w:rsidRPr="00472FBE" w:rsidRDefault="00AE41AF" w:rsidP="003608AC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B186F6F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377CDF7" w14:textId="77777777" w:rsidR="00AE41AF" w:rsidRPr="00472FBE" w:rsidRDefault="00AE41AF" w:rsidP="00AE41AF">
            <w:pPr>
              <w:pStyle w:val="TableParagraph"/>
              <w:spacing w:before="48"/>
              <w:ind w:left="23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Change</w:t>
            </w:r>
            <w:r w:rsidRPr="00472FBE">
              <w:rPr>
                <w:rFonts w:ascii="Book Antiqua" w:hAnsi="Book Antiqua"/>
                <w:spacing w:val="8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in</w:t>
            </w:r>
            <w:r w:rsidRPr="00472FBE">
              <w:rPr>
                <w:rFonts w:ascii="Book Antiqua" w:hAnsi="Book Antiqua"/>
                <w:spacing w:val="-3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Installed</w:t>
            </w:r>
            <w:r w:rsidRPr="00472FBE">
              <w:rPr>
                <w:rFonts w:ascii="Book Antiqua" w:hAnsi="Book Antiqua"/>
                <w:spacing w:val="10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Capacity</w:t>
            </w:r>
          </w:p>
        </w:tc>
      </w:tr>
      <w:tr w:rsidR="00AE41AF" w:rsidRPr="00472FBE" w14:paraId="71916875" w14:textId="77777777" w:rsidTr="00365F9E">
        <w:trPr>
          <w:trHeight w:val="243"/>
        </w:trPr>
        <w:tc>
          <w:tcPr>
            <w:tcW w:w="3969" w:type="dxa"/>
            <w:gridSpan w:val="2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0C7989A" w14:textId="77777777" w:rsidR="00AE41AF" w:rsidRPr="00472FBE" w:rsidRDefault="00AE41AF" w:rsidP="003608AC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6142C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16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9B0E015" w14:textId="77777777" w:rsidR="00AE41AF" w:rsidRPr="00472FBE" w:rsidRDefault="00AE41AF" w:rsidP="00AE41AF">
            <w:pPr>
              <w:pStyle w:val="TableParagraph"/>
              <w:spacing w:before="45"/>
              <w:ind w:left="24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Natural</w:t>
            </w:r>
            <w:r w:rsidRPr="00472FBE">
              <w:rPr>
                <w:rFonts w:ascii="Book Antiqua" w:hAnsi="Book Antiqua"/>
                <w:spacing w:val="2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Calamity</w:t>
            </w:r>
          </w:p>
        </w:tc>
      </w:tr>
      <w:tr w:rsidR="00AE41AF" w:rsidRPr="00472FBE" w14:paraId="38612F99" w14:textId="77777777" w:rsidTr="00365F9E">
        <w:trPr>
          <w:trHeight w:val="245"/>
        </w:trPr>
        <w:tc>
          <w:tcPr>
            <w:tcW w:w="3969" w:type="dxa"/>
            <w:gridSpan w:val="2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26140BE" w14:textId="77777777" w:rsidR="00AE41AF" w:rsidRPr="00472FBE" w:rsidRDefault="00AE41AF" w:rsidP="003608AC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7FDBD20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17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C4D3117" w14:textId="77777777" w:rsidR="00AE41AF" w:rsidRPr="00472FBE" w:rsidRDefault="00AE41AF" w:rsidP="00AE41AF">
            <w:pPr>
              <w:pStyle w:val="TableParagraph"/>
              <w:spacing w:before="46"/>
              <w:ind w:left="23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Variation</w:t>
            </w:r>
            <w:r w:rsidRPr="00472FBE">
              <w:rPr>
                <w:rFonts w:ascii="Book Antiqua" w:hAnsi="Book Antiqua"/>
                <w:spacing w:val="10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is</w:t>
            </w:r>
            <w:r w:rsidRPr="00472FBE">
              <w:rPr>
                <w:rFonts w:ascii="Book Antiqua" w:hAnsi="Book Antiqua"/>
                <w:spacing w:val="5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due</w:t>
            </w:r>
            <w:r w:rsidRPr="00472FBE">
              <w:rPr>
                <w:rFonts w:ascii="Book Antiqua" w:hAnsi="Book Antiqua"/>
                <w:spacing w:val="4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to</w:t>
            </w:r>
            <w:r w:rsidRPr="00472FBE">
              <w:rPr>
                <w:rFonts w:ascii="Book Antiqua" w:hAnsi="Book Antiqua"/>
                <w:spacing w:val="6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different</w:t>
            </w:r>
            <w:r w:rsidRPr="00472FBE">
              <w:rPr>
                <w:rFonts w:ascii="Book Antiqua" w:hAnsi="Book Antiqua"/>
                <w:spacing w:val="10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size/type</w:t>
            </w:r>
            <w:r w:rsidRPr="00472FBE">
              <w:rPr>
                <w:rFonts w:ascii="Book Antiqua" w:hAnsi="Book Antiqua"/>
                <w:spacing w:val="12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of</w:t>
            </w:r>
            <w:r w:rsidRPr="00472FBE">
              <w:rPr>
                <w:rFonts w:ascii="Book Antiqua" w:hAnsi="Book Antiqua"/>
                <w:spacing w:val="3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Product</w:t>
            </w:r>
          </w:p>
        </w:tc>
      </w:tr>
      <w:tr w:rsidR="00AE41AF" w:rsidRPr="00472FBE" w14:paraId="6C712A40" w14:textId="77777777" w:rsidTr="00365F9E">
        <w:trPr>
          <w:trHeight w:val="194"/>
        </w:trPr>
        <w:tc>
          <w:tcPr>
            <w:tcW w:w="3969" w:type="dxa"/>
            <w:gridSpan w:val="2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36BDE52" w14:textId="77777777" w:rsidR="00AE41AF" w:rsidRPr="00472FBE" w:rsidRDefault="00AE41AF" w:rsidP="003608AC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C3CAC2E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18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EA649FD" w14:textId="77777777" w:rsidR="00AE41AF" w:rsidRPr="00472FBE" w:rsidRDefault="00AE41AF" w:rsidP="00AE41AF">
            <w:pPr>
              <w:pStyle w:val="TableParagraph"/>
              <w:spacing w:before="17"/>
              <w:ind w:left="23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Seasonal</w:t>
            </w:r>
            <w:r w:rsidRPr="00472FBE">
              <w:rPr>
                <w:rFonts w:ascii="Book Antiqua" w:hAnsi="Book Antiqua"/>
                <w:spacing w:val="8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Variation</w:t>
            </w:r>
          </w:p>
        </w:tc>
      </w:tr>
      <w:tr w:rsidR="00AE41AF" w:rsidRPr="00472FBE" w14:paraId="19A5F629" w14:textId="77777777" w:rsidTr="00365F9E">
        <w:trPr>
          <w:trHeight w:val="194"/>
        </w:trPr>
        <w:tc>
          <w:tcPr>
            <w:tcW w:w="3969" w:type="dxa"/>
            <w:gridSpan w:val="2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C6ED40F" w14:textId="77777777" w:rsidR="00AE41AF" w:rsidRPr="00472FBE" w:rsidRDefault="00AE41AF" w:rsidP="003608AC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2CA1233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19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D2904B2" w14:textId="77777777" w:rsidR="00AE41AF" w:rsidRPr="00472FBE" w:rsidRDefault="00AE41AF" w:rsidP="00AE41AF">
            <w:pPr>
              <w:pStyle w:val="TableParagraph"/>
              <w:spacing w:before="24"/>
              <w:ind w:left="24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Merge</w:t>
            </w:r>
            <w:r w:rsidRPr="00472FBE">
              <w:rPr>
                <w:rFonts w:ascii="Book Antiqua" w:hAnsi="Book Antiqua"/>
                <w:spacing w:val="12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in</w:t>
            </w:r>
            <w:r w:rsidRPr="00472FBE">
              <w:rPr>
                <w:rFonts w:ascii="Book Antiqua" w:hAnsi="Book Antiqua"/>
                <w:spacing w:val="7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an</w:t>
            </w:r>
            <w:r w:rsidRPr="00472FBE">
              <w:rPr>
                <w:rFonts w:ascii="Book Antiqua" w:hAnsi="Book Antiqua"/>
                <w:spacing w:val="2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another</w:t>
            </w:r>
            <w:r w:rsidRPr="00472FBE">
              <w:rPr>
                <w:rFonts w:ascii="Book Antiqua" w:hAnsi="Book Antiqua"/>
                <w:spacing w:val="7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Unit</w:t>
            </w:r>
          </w:p>
        </w:tc>
      </w:tr>
      <w:tr w:rsidR="00AE41AF" w:rsidRPr="00472FBE" w14:paraId="00CEEDC4" w14:textId="77777777" w:rsidTr="00365F9E">
        <w:trPr>
          <w:trHeight w:val="194"/>
        </w:trPr>
        <w:tc>
          <w:tcPr>
            <w:tcW w:w="3969" w:type="dxa"/>
            <w:gridSpan w:val="2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EE1400A" w14:textId="77777777" w:rsidR="00AE41AF" w:rsidRPr="00472FBE" w:rsidRDefault="00AE41AF" w:rsidP="003608AC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2627B7F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8BC5C" w14:textId="77777777" w:rsidR="00AE41AF" w:rsidRPr="00472FBE" w:rsidRDefault="00AE41AF" w:rsidP="00AE41AF">
            <w:pPr>
              <w:pStyle w:val="TableParagraph"/>
              <w:spacing w:before="17"/>
              <w:ind w:left="25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5"/>
                <w:sz w:val="20"/>
                <w:szCs w:val="20"/>
              </w:rPr>
              <w:t>Less</w:t>
            </w:r>
            <w:r w:rsidRPr="00472FBE">
              <w:rPr>
                <w:rFonts w:ascii="Book Antiqua" w:hAnsi="Book Antiqua"/>
                <w:spacing w:val="-4"/>
                <w:w w:val="9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5"/>
                <w:sz w:val="20"/>
                <w:szCs w:val="20"/>
              </w:rPr>
              <w:t>order</w:t>
            </w:r>
          </w:p>
        </w:tc>
      </w:tr>
      <w:tr w:rsidR="00AE41AF" w:rsidRPr="00472FBE" w14:paraId="5A920234" w14:textId="77777777" w:rsidTr="00365F9E">
        <w:trPr>
          <w:trHeight w:val="194"/>
        </w:trPr>
        <w:tc>
          <w:tcPr>
            <w:tcW w:w="3969" w:type="dxa"/>
            <w:gridSpan w:val="2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D84319A" w14:textId="77777777" w:rsidR="00AE41AF" w:rsidRPr="00472FBE" w:rsidRDefault="00AE41AF" w:rsidP="003608AC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36F99AA" w14:textId="77777777" w:rsidR="00AE41AF" w:rsidRPr="00472FBE" w:rsidRDefault="00AE41AF" w:rsidP="00AE41AF">
            <w:pPr>
              <w:pStyle w:val="TableParagraph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B67075C" w14:textId="77777777" w:rsidR="00AE41AF" w:rsidRPr="00472FBE" w:rsidRDefault="00AE41AF" w:rsidP="00AE41AF">
            <w:pPr>
              <w:pStyle w:val="TableParagraph"/>
              <w:spacing w:before="19"/>
              <w:ind w:left="23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Other</w:t>
            </w:r>
            <w:r w:rsidRPr="00472FBE">
              <w:rPr>
                <w:rFonts w:ascii="Book Antiqua" w:hAnsi="Book Antiqua"/>
                <w:spacing w:val="-6"/>
                <w:w w:val="9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(pl.</w:t>
            </w:r>
            <w:r w:rsidRPr="00472FBE">
              <w:rPr>
                <w:rFonts w:ascii="Book Antiqua" w:hAnsi="Book Antiqua"/>
                <w:spacing w:val="-2"/>
                <w:w w:val="9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Specify)</w:t>
            </w:r>
          </w:p>
        </w:tc>
      </w:tr>
    </w:tbl>
    <w:p w14:paraId="2E6B5E0F" w14:textId="77777777" w:rsidR="006C7C40" w:rsidRPr="0057122D" w:rsidRDefault="006C7C40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68041EC4" w14:textId="77777777" w:rsidR="006C7C40" w:rsidRPr="0057122D" w:rsidRDefault="006C7C40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011D43B0" w14:textId="77777777" w:rsidR="00FD08BF" w:rsidRPr="0057122D" w:rsidRDefault="00FD08BF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5ABA5B6D" w14:textId="77777777" w:rsidR="00FD08BF" w:rsidRPr="0057122D" w:rsidRDefault="00FD08BF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3A52500C" w14:textId="77777777" w:rsidR="00FD08BF" w:rsidRPr="0057122D" w:rsidRDefault="00FD08BF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02D5AD70" w14:textId="77777777" w:rsidR="00FD08BF" w:rsidRDefault="00FD08BF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5A6B4354" w14:textId="77777777" w:rsidR="00472FBE" w:rsidRDefault="00472FB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6002DCB6" w14:textId="77777777" w:rsidR="00472FBE" w:rsidRDefault="00472FB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68DA11E0" w14:textId="77777777" w:rsidR="00472FBE" w:rsidRDefault="00472FB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10EC9D76" w14:textId="77777777" w:rsidR="00472FBE" w:rsidRDefault="00472FB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60617E99" w14:textId="77777777" w:rsidR="00472FBE" w:rsidRPr="0057122D" w:rsidRDefault="00472FB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17429F68" w14:textId="77777777" w:rsidR="00FD08BF" w:rsidRDefault="00FD08BF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71EA1ADE" w14:textId="77777777" w:rsidR="00FC3F3A" w:rsidRDefault="00FC3F3A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3D15986E" w14:textId="77777777" w:rsidR="00FC3F3A" w:rsidRDefault="00000000">
      <w:pPr>
        <w:pStyle w:val="BodyText"/>
        <w:ind w:left="2329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noProof/>
          <w:sz w:val="24"/>
          <w:szCs w:val="24"/>
          <w:lang w:eastAsia="zh-TW"/>
        </w:rPr>
        <w:pict w14:anchorId="7FF77B04">
          <v:shape id="_x0000_s1037" type="#_x0000_t202" style="position:absolute;left:0;text-align:left;margin-left:5.15pt;margin-top:12.75pt;width:255.2pt;height:21.65pt;z-index:486960640;mso-width-percent:400;mso-height-percent:200;mso-width-percent:400;mso-height-percent:200;mso-width-relative:margin;mso-height-relative:margin" stroked="f">
            <v:textbox style="mso-fit-shape-to-text:t">
              <w:txbxContent>
                <w:p w14:paraId="475464A9" w14:textId="77777777" w:rsidR="00472FBE" w:rsidRDefault="00271D06">
                  <w:r>
                    <w:rPr>
                      <w:rFonts w:ascii="Book Antiqua" w:hAnsi="Book Antiqua"/>
                      <w:b/>
                      <w:bCs/>
                      <w:sz w:val="24"/>
                      <w:szCs w:val="24"/>
                    </w:rPr>
                    <w:t>E15</w:t>
                  </w:r>
                  <w:r w:rsidR="00472FBE" w:rsidRPr="0057122D">
                    <w:rPr>
                      <w:rFonts w:ascii="Book Antiqua" w:hAnsi="Book Antiqua"/>
                      <w:b/>
                      <w:bCs/>
                      <w:sz w:val="24"/>
                      <w:szCs w:val="24"/>
                    </w:rPr>
                    <w:t xml:space="preserve">: Reason for zero target production  </w:t>
                  </w:r>
                </w:p>
              </w:txbxContent>
            </v:textbox>
          </v:shape>
        </w:pict>
      </w:r>
      <w:r>
        <w:rPr>
          <w:rFonts w:ascii="Book Antiqua" w:hAnsi="Book Antiqua"/>
          <w:b/>
          <w:bCs/>
          <w:noProof/>
          <w:sz w:val="24"/>
          <w:szCs w:val="24"/>
          <w:lang w:bidi="bn-IN"/>
        </w:rPr>
        <w:pict w14:anchorId="54374E0D">
          <v:shape id="_x0000_s1040" type="#_x0000_t202" style="position:absolute;left:0;text-align:left;margin-left:355.3pt;margin-top:12.75pt;width:288.05pt;height:33.9pt;z-index:486962688;mso-height-percent:200;mso-height-percent:200;mso-width-relative:margin;mso-height-relative:margin" stroked="f">
            <v:textbox style="mso-fit-shape-to-text:t">
              <w:txbxContent>
                <w:p w14:paraId="0E0EE898" w14:textId="77777777" w:rsidR="00636D05" w:rsidRDefault="00636D05" w:rsidP="00636D05">
                  <w:pPr>
                    <w:rPr>
                      <w:rFonts w:ascii="Book Antiqua" w:hAnsi="Book Antiqua"/>
                      <w:b/>
                      <w:bCs/>
                    </w:rPr>
                  </w:pPr>
                  <w:r w:rsidRPr="00636D05">
                    <w:rPr>
                      <w:rFonts w:ascii="Book Antiqua" w:hAnsi="Book Antiqua"/>
                      <w:b/>
                      <w:bCs/>
                    </w:rPr>
                    <w:t xml:space="preserve">Block </w:t>
                  </w:r>
                  <w:r w:rsidR="00854C1E">
                    <w:rPr>
                      <w:rFonts w:ascii="Book Antiqua" w:hAnsi="Book Antiqua"/>
                      <w:b/>
                      <w:bCs/>
                    </w:rPr>
                    <w:t>F</w:t>
                  </w:r>
                  <w:r w:rsidRPr="00636D05">
                    <w:rPr>
                      <w:rFonts w:ascii="Book Antiqua" w:hAnsi="Book Antiqua"/>
                      <w:b/>
                      <w:bCs/>
                    </w:rPr>
                    <w:t xml:space="preserve">: Authorized Signatory of the </w:t>
                  </w:r>
                  <w:r w:rsidR="00115A93">
                    <w:rPr>
                      <w:rFonts w:ascii="Book Antiqua" w:hAnsi="Book Antiqua"/>
                      <w:b/>
                      <w:bCs/>
                    </w:rPr>
                    <w:t>establishment</w:t>
                  </w:r>
                </w:p>
                <w:p w14:paraId="6CFDB9B3" w14:textId="77777777" w:rsidR="00553DAB" w:rsidRPr="00636D05" w:rsidRDefault="00553DAB" w:rsidP="00553DAB">
                  <w:pPr>
                    <w:jc w:val="center"/>
                    <w:rPr>
                      <w:rFonts w:ascii="Book Antiqua" w:hAnsi="Book Antiqua"/>
                      <w:b/>
                      <w:bCs/>
                    </w:rPr>
                  </w:pPr>
                  <w:r>
                    <w:rPr>
                      <w:rFonts w:ascii="Book Antiqua" w:hAnsi="Book Antiqua"/>
                      <w:b/>
                      <w:bCs/>
                    </w:rPr>
                    <w:t xml:space="preserve">   ( </w:t>
                  </w:r>
                  <w:r w:rsidRPr="00553DAB">
                    <w:rPr>
                      <w:rFonts w:ascii="Book Antiqua" w:hAnsi="Book Antiqua"/>
                      <w:b/>
                      <w:bCs/>
                      <w:i/>
                      <w:iCs/>
                    </w:rPr>
                    <w:t>If data are submitted manually</w:t>
                  </w:r>
                  <w:r>
                    <w:rPr>
                      <w:rFonts w:ascii="Book Antiqua" w:hAnsi="Book Antiqua"/>
                      <w:b/>
                      <w:bCs/>
                    </w:rPr>
                    <w:t>)</w:t>
                  </w:r>
                </w:p>
              </w:txbxContent>
            </v:textbox>
          </v:shape>
        </w:pict>
      </w:r>
    </w:p>
    <w:p w14:paraId="00858F74" w14:textId="77777777" w:rsidR="00FC3F3A" w:rsidRDefault="00FC3F3A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1EDD004D" w14:textId="77777777" w:rsidR="00FC3F3A" w:rsidRPr="0057122D" w:rsidRDefault="00FC3F3A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1F61556E" w14:textId="77777777" w:rsidR="00365F9E" w:rsidRDefault="00365F9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66"/>
        <w:tblW w:w="0" w:type="auto"/>
        <w:tblLook w:val="04A0" w:firstRow="1" w:lastRow="0" w:firstColumn="1" w:lastColumn="0" w:noHBand="0" w:noVBand="1"/>
      </w:tblPr>
      <w:tblGrid>
        <w:gridCol w:w="624"/>
        <w:gridCol w:w="2078"/>
        <w:gridCol w:w="2745"/>
      </w:tblGrid>
      <w:tr w:rsidR="00271D06" w:rsidRPr="00472FBE" w14:paraId="11A45B99" w14:textId="77777777" w:rsidTr="00271D06">
        <w:tc>
          <w:tcPr>
            <w:tcW w:w="624" w:type="dxa"/>
          </w:tcPr>
          <w:p w14:paraId="74171890" w14:textId="77777777" w:rsidR="00271D06" w:rsidRPr="00690267" w:rsidRDefault="00271D06" w:rsidP="00636D0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2078" w:type="dxa"/>
          </w:tcPr>
          <w:p w14:paraId="35164C54" w14:textId="77777777" w:rsidR="00271D06" w:rsidRPr="00690267" w:rsidRDefault="00271D06" w:rsidP="00636D0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  <w:r w:rsidRPr="00690267">
              <w:rPr>
                <w:rFonts w:ascii="Book Antiqua" w:hAnsi="Book Antiqua"/>
                <w:sz w:val="22"/>
                <w:szCs w:val="22"/>
              </w:rPr>
              <w:t>Name</w:t>
            </w:r>
          </w:p>
        </w:tc>
        <w:tc>
          <w:tcPr>
            <w:tcW w:w="2745" w:type="dxa"/>
          </w:tcPr>
          <w:p w14:paraId="337B0610" w14:textId="77777777" w:rsidR="00271D06" w:rsidRPr="00472FBE" w:rsidRDefault="00271D06" w:rsidP="00636D05">
            <w:pPr>
              <w:pStyle w:val="BodyTex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271D06" w:rsidRPr="00472FBE" w14:paraId="22A5451D" w14:textId="77777777" w:rsidTr="00271D06">
        <w:tc>
          <w:tcPr>
            <w:tcW w:w="624" w:type="dxa"/>
          </w:tcPr>
          <w:p w14:paraId="695AB081" w14:textId="77777777" w:rsidR="00271D06" w:rsidRPr="00690267" w:rsidRDefault="00271D06" w:rsidP="00636D0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2078" w:type="dxa"/>
          </w:tcPr>
          <w:p w14:paraId="57324058" w14:textId="77777777" w:rsidR="00271D06" w:rsidRPr="00690267" w:rsidRDefault="00271D06" w:rsidP="00636D0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  <w:r w:rsidRPr="00690267">
              <w:rPr>
                <w:rFonts w:ascii="Book Antiqua" w:hAnsi="Book Antiqua"/>
                <w:sz w:val="22"/>
                <w:szCs w:val="22"/>
              </w:rPr>
              <w:t>Designation</w:t>
            </w:r>
          </w:p>
        </w:tc>
        <w:tc>
          <w:tcPr>
            <w:tcW w:w="2745" w:type="dxa"/>
          </w:tcPr>
          <w:p w14:paraId="3DDB56FF" w14:textId="77777777" w:rsidR="00271D06" w:rsidRPr="00472FBE" w:rsidRDefault="00271D06" w:rsidP="00636D05">
            <w:pPr>
              <w:pStyle w:val="BodyTex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271D06" w:rsidRPr="00472FBE" w14:paraId="2B934D2D" w14:textId="77777777" w:rsidTr="00271D06">
        <w:tc>
          <w:tcPr>
            <w:tcW w:w="624" w:type="dxa"/>
          </w:tcPr>
          <w:p w14:paraId="39592029" w14:textId="77777777" w:rsidR="00271D06" w:rsidRPr="00690267" w:rsidRDefault="00271D06" w:rsidP="00636D0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2078" w:type="dxa"/>
          </w:tcPr>
          <w:p w14:paraId="2B338855" w14:textId="77777777" w:rsidR="00271D06" w:rsidRPr="00690267" w:rsidRDefault="00271D06" w:rsidP="00636D0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  <w:r w:rsidRPr="00690267">
              <w:rPr>
                <w:rFonts w:ascii="Book Antiqua" w:hAnsi="Book Antiqua"/>
                <w:sz w:val="22"/>
                <w:szCs w:val="22"/>
              </w:rPr>
              <w:t>Mobile Number</w:t>
            </w:r>
          </w:p>
        </w:tc>
        <w:tc>
          <w:tcPr>
            <w:tcW w:w="2745" w:type="dxa"/>
          </w:tcPr>
          <w:p w14:paraId="7301EAA2" w14:textId="77777777" w:rsidR="00271D06" w:rsidRPr="00472FBE" w:rsidRDefault="00271D06" w:rsidP="00636D05">
            <w:pPr>
              <w:pStyle w:val="BodyTex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271D06" w:rsidRPr="00472FBE" w14:paraId="61DE7AD3" w14:textId="77777777" w:rsidTr="00271D06">
        <w:tc>
          <w:tcPr>
            <w:tcW w:w="624" w:type="dxa"/>
          </w:tcPr>
          <w:p w14:paraId="4D0488CB" w14:textId="77777777" w:rsidR="00271D06" w:rsidRPr="00690267" w:rsidRDefault="00271D06" w:rsidP="00636D0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</w:p>
        </w:tc>
        <w:tc>
          <w:tcPr>
            <w:tcW w:w="2078" w:type="dxa"/>
          </w:tcPr>
          <w:p w14:paraId="4200BE98" w14:textId="77777777" w:rsidR="00271D06" w:rsidRPr="00690267" w:rsidRDefault="00271D06" w:rsidP="00636D0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  <w:r w:rsidRPr="00690267">
              <w:rPr>
                <w:rFonts w:ascii="Book Antiqua" w:hAnsi="Book Antiqua"/>
                <w:sz w:val="22"/>
                <w:szCs w:val="22"/>
              </w:rPr>
              <w:t>Email</w:t>
            </w:r>
          </w:p>
        </w:tc>
        <w:tc>
          <w:tcPr>
            <w:tcW w:w="2745" w:type="dxa"/>
          </w:tcPr>
          <w:p w14:paraId="319CA7CF" w14:textId="77777777" w:rsidR="00271D06" w:rsidRPr="00472FBE" w:rsidRDefault="00271D06" w:rsidP="00636D05">
            <w:pPr>
              <w:pStyle w:val="BodyTex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271D06" w:rsidRPr="00472FBE" w14:paraId="05423EF6" w14:textId="77777777" w:rsidTr="00271D06">
        <w:tc>
          <w:tcPr>
            <w:tcW w:w="624" w:type="dxa"/>
          </w:tcPr>
          <w:p w14:paraId="2F1AED8F" w14:textId="77777777" w:rsidR="00271D06" w:rsidRPr="00690267" w:rsidRDefault="00271D06" w:rsidP="00636D0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</w:p>
        </w:tc>
        <w:tc>
          <w:tcPr>
            <w:tcW w:w="2078" w:type="dxa"/>
          </w:tcPr>
          <w:p w14:paraId="371858EC" w14:textId="77777777" w:rsidR="00271D06" w:rsidRPr="00690267" w:rsidRDefault="00271D06" w:rsidP="00636D0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  <w:r w:rsidRPr="00690267">
              <w:rPr>
                <w:rFonts w:ascii="Book Antiqua" w:hAnsi="Book Antiqua"/>
                <w:sz w:val="22"/>
                <w:szCs w:val="22"/>
              </w:rPr>
              <w:t>Signature</w:t>
            </w:r>
          </w:p>
        </w:tc>
        <w:tc>
          <w:tcPr>
            <w:tcW w:w="2745" w:type="dxa"/>
          </w:tcPr>
          <w:p w14:paraId="3C1824A2" w14:textId="77777777" w:rsidR="00271D06" w:rsidRPr="00472FBE" w:rsidRDefault="00271D06" w:rsidP="00636D05">
            <w:pPr>
              <w:pStyle w:val="BodyTex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271D06" w:rsidRPr="00472FBE" w14:paraId="2147CBC2" w14:textId="77777777" w:rsidTr="00271D06">
        <w:tc>
          <w:tcPr>
            <w:tcW w:w="624" w:type="dxa"/>
          </w:tcPr>
          <w:p w14:paraId="59760A41" w14:textId="77777777" w:rsidR="00271D06" w:rsidRPr="00690267" w:rsidRDefault="00271D06" w:rsidP="00636D0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6</w:t>
            </w:r>
          </w:p>
        </w:tc>
        <w:tc>
          <w:tcPr>
            <w:tcW w:w="2078" w:type="dxa"/>
          </w:tcPr>
          <w:p w14:paraId="207443DF" w14:textId="77777777" w:rsidR="00271D06" w:rsidRPr="00690267" w:rsidRDefault="00271D06" w:rsidP="00636D05">
            <w:pPr>
              <w:pStyle w:val="BodyText"/>
              <w:rPr>
                <w:rFonts w:ascii="Book Antiqua" w:hAnsi="Book Antiqua"/>
                <w:sz w:val="22"/>
                <w:szCs w:val="22"/>
              </w:rPr>
            </w:pPr>
            <w:r w:rsidRPr="00690267">
              <w:rPr>
                <w:rFonts w:ascii="Book Antiqua" w:hAnsi="Book Antiqua"/>
                <w:sz w:val="22"/>
                <w:szCs w:val="22"/>
              </w:rPr>
              <w:t>Date</w:t>
            </w:r>
          </w:p>
        </w:tc>
        <w:tc>
          <w:tcPr>
            <w:tcW w:w="2745" w:type="dxa"/>
          </w:tcPr>
          <w:p w14:paraId="275C76D7" w14:textId="77777777" w:rsidR="00271D06" w:rsidRPr="00472FBE" w:rsidRDefault="00271D06" w:rsidP="00636D05">
            <w:pPr>
              <w:pStyle w:val="BodyTex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5A60870D" w14:textId="77777777" w:rsidR="00472FBE" w:rsidRDefault="00000000">
      <w:pPr>
        <w:pStyle w:val="BodyText"/>
        <w:ind w:left="2329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noProof/>
          <w:sz w:val="24"/>
          <w:szCs w:val="24"/>
          <w:lang w:bidi="bn-IN"/>
        </w:rPr>
        <w:pict w14:anchorId="68BA1D77">
          <v:shape id="_x0000_s1038" type="#_x0000_t202" style="position:absolute;left:0;text-align:left;margin-left:402.5pt;margin-top:9.2pt;width:255.2pt;height:21.65pt;z-index:486961664;mso-width-percent:400;mso-height-percent:200;mso-position-horizontal-relative:text;mso-position-vertical-relative:text;mso-width-percent:400;mso-height-percent:200;mso-width-relative:margin;mso-height-relative:margin" stroked="f">
            <v:textbox style="mso-fit-shape-to-text:t">
              <w:txbxContent>
                <w:p w14:paraId="4D9C31E7" w14:textId="77777777" w:rsidR="00472FBE" w:rsidRDefault="00472FBE" w:rsidP="00472FBE">
                  <w:r w:rsidRPr="0057122D">
                    <w:rPr>
                      <w:rFonts w:ascii="Book Antiqua" w:hAnsi="Book Antiqua"/>
                      <w:b/>
                      <w:bCs/>
                      <w:sz w:val="24"/>
                      <w:szCs w:val="24"/>
                    </w:rPr>
                    <w:t xml:space="preserve">Block </w:t>
                  </w:r>
                  <w:r>
                    <w:rPr>
                      <w:rFonts w:ascii="Book Antiqua" w:hAnsi="Book Antiqua"/>
                      <w:b/>
                      <w:bCs/>
                      <w:sz w:val="24"/>
                      <w:szCs w:val="24"/>
                    </w:rPr>
                    <w:t>G</w:t>
                  </w:r>
                  <w:r w:rsidRPr="0057122D">
                    <w:rPr>
                      <w:rFonts w:ascii="Book Antiqua" w:hAnsi="Book Antiqua"/>
                      <w:b/>
                      <w:bCs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Book Antiqua" w:hAnsi="Book Antiqua"/>
                      <w:b/>
                      <w:bCs/>
                      <w:sz w:val="24"/>
                      <w:szCs w:val="24"/>
                    </w:rPr>
                    <w:t>Authorized signatory of the factory</w:t>
                  </w:r>
                  <w:r w:rsidRPr="0057122D">
                    <w:rPr>
                      <w:rFonts w:ascii="Book Antiqua" w:hAnsi="Book Antiqua"/>
                      <w:b/>
                      <w:bCs/>
                      <w:sz w:val="24"/>
                      <w:szCs w:val="24"/>
                    </w:rPr>
                    <w:t xml:space="preserve">  </w:t>
                  </w:r>
                </w:p>
              </w:txbxContent>
            </v:textbox>
          </v:shape>
        </w:pict>
      </w:r>
    </w:p>
    <w:p w14:paraId="4429D2B1" w14:textId="77777777" w:rsidR="00472FBE" w:rsidRPr="0057122D" w:rsidRDefault="00472FB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1384A965" w14:textId="77777777" w:rsidR="00365F9E" w:rsidRPr="0057122D" w:rsidRDefault="00365F9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63633A0B" w14:textId="77777777" w:rsidR="00052D3C" w:rsidRPr="0057122D" w:rsidRDefault="00000000" w:rsidP="00052D3C">
      <w:pPr>
        <w:pStyle w:val="BodyText"/>
        <w:ind w:left="567" w:firstLine="1762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noProof/>
          <w:sz w:val="24"/>
          <w:szCs w:val="24"/>
          <w:lang w:eastAsia="zh-TW"/>
        </w:rPr>
        <w:pict w14:anchorId="470948C7">
          <v:shape id="_x0000_s1036" type="#_x0000_t202" style="position:absolute;left:0;text-align:left;margin-left:409.25pt;margin-top:6pt;width:255.2pt;height:20.6pt;z-index:486958592;mso-width-percent:400;mso-height-percent:200;mso-width-percent:400;mso-height-percent:200;mso-width-relative:margin;mso-height-relative:margin" stroked="f">
            <v:textbox style="mso-fit-shape-to-text:t">
              <w:txbxContent>
                <w:p w14:paraId="553DBF85" w14:textId="77777777" w:rsidR="00052D3C" w:rsidRPr="0057122D" w:rsidRDefault="00052D3C">
                  <w:pPr>
                    <w:rPr>
                      <w:rFonts w:ascii="Book Antiqua" w:hAnsi="Book Antiqua"/>
                      <w:b/>
                      <w:bCs/>
                      <w:lang w:val="en-IN"/>
                    </w:rPr>
                  </w:pPr>
                  <w:r w:rsidRPr="0057122D">
                    <w:rPr>
                      <w:rFonts w:ascii="Book Antiqua" w:hAnsi="Book Antiqua"/>
                      <w:b/>
                      <w:bCs/>
                      <w:lang w:val="en-IN"/>
                    </w:rPr>
                    <w:t xml:space="preserve">Block </w:t>
                  </w:r>
                  <w:r w:rsidR="0057122D" w:rsidRPr="0057122D">
                    <w:rPr>
                      <w:rFonts w:ascii="Book Antiqua" w:hAnsi="Book Antiqua"/>
                      <w:b/>
                      <w:bCs/>
                      <w:lang w:val="en-IN"/>
                    </w:rPr>
                    <w:t>G</w:t>
                  </w:r>
                  <w:r w:rsidRPr="0057122D">
                    <w:rPr>
                      <w:b/>
                      <w:bCs/>
                      <w:lang w:val="en-IN"/>
                    </w:rPr>
                    <w:t xml:space="preserve">: </w:t>
                  </w:r>
                  <w:r w:rsidR="00AD07F7" w:rsidRPr="0057122D">
                    <w:rPr>
                      <w:rFonts w:ascii="Book Antiqua" w:hAnsi="Book Antiqua"/>
                      <w:b/>
                      <w:bCs/>
                      <w:lang w:val="en-IN"/>
                    </w:rPr>
                    <w:t>Authorized signatory of the factory</w:t>
                  </w:r>
                </w:p>
              </w:txbxContent>
            </v:textbox>
          </v:shape>
        </w:pict>
      </w:r>
    </w:p>
    <w:p w14:paraId="70B6943B" w14:textId="77777777" w:rsidR="00FD08BF" w:rsidRPr="0057122D" w:rsidRDefault="00052D3C" w:rsidP="00052D3C">
      <w:pPr>
        <w:pStyle w:val="BodyText"/>
        <w:ind w:left="284" w:firstLine="142"/>
        <w:rPr>
          <w:rFonts w:ascii="Book Antiqua" w:hAnsi="Book Antiqua"/>
          <w:sz w:val="24"/>
          <w:szCs w:val="24"/>
        </w:rPr>
      </w:pPr>
      <w:r w:rsidRPr="0057122D">
        <w:rPr>
          <w:rFonts w:ascii="Book Antiqua" w:hAnsi="Book Antiqua"/>
          <w:b/>
          <w:bCs/>
          <w:sz w:val="24"/>
          <w:szCs w:val="24"/>
        </w:rPr>
        <w:t xml:space="preserve">                                                      </w:t>
      </w:r>
    </w:p>
    <w:tbl>
      <w:tblPr>
        <w:tblpPr w:leftFromText="180" w:rightFromText="180" w:vertAnchor="page" w:horzAnchor="margin" w:tblpY="238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4819"/>
      </w:tblGrid>
      <w:tr w:rsidR="00052D3C" w:rsidRPr="00472FBE" w14:paraId="509F0B02" w14:textId="77777777" w:rsidTr="00FC3F3A">
        <w:trPr>
          <w:trHeight w:val="493"/>
        </w:trPr>
        <w:tc>
          <w:tcPr>
            <w:tcW w:w="1001" w:type="dxa"/>
          </w:tcPr>
          <w:p w14:paraId="27618C47" w14:textId="77777777" w:rsidR="00052D3C" w:rsidRPr="00472FBE" w:rsidRDefault="0046202A" w:rsidP="0046202A">
            <w:pPr>
              <w:pStyle w:val="BodyText"/>
              <w:jc w:val="center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819" w:type="dxa"/>
          </w:tcPr>
          <w:p w14:paraId="644F488C" w14:textId="77777777" w:rsidR="00052D3C" w:rsidRPr="00472FBE" w:rsidRDefault="00531210" w:rsidP="00531210">
            <w:pPr>
              <w:pStyle w:val="BodyText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w w:val="115"/>
                <w:sz w:val="20"/>
                <w:szCs w:val="20"/>
              </w:rPr>
              <w:t>R</w:t>
            </w:r>
            <w:r w:rsidR="00052D3C" w:rsidRPr="00472FBE">
              <w:rPr>
                <w:rFonts w:ascii="Book Antiqua" w:hAnsi="Book Antiqua"/>
                <w:b/>
                <w:bCs/>
                <w:w w:val="115"/>
                <w:sz w:val="20"/>
                <w:szCs w:val="20"/>
              </w:rPr>
              <w:t xml:space="preserve">eason </w:t>
            </w:r>
            <w:r w:rsidR="00052D3C" w:rsidRPr="00472FBE">
              <w:rPr>
                <w:rFonts w:ascii="Book Antiqua" w:hAnsi="Book Antiqua"/>
                <w:b/>
                <w:bCs/>
                <w:w w:val="110"/>
                <w:sz w:val="20"/>
                <w:szCs w:val="20"/>
              </w:rPr>
              <w:t>for Zero expected</w:t>
            </w:r>
            <w:r w:rsidR="00052D3C" w:rsidRPr="00472FBE">
              <w:rPr>
                <w:rFonts w:ascii="Book Antiqua" w:hAnsi="Book Antiqua"/>
                <w:b/>
                <w:bCs/>
                <w:spacing w:val="1"/>
                <w:w w:val="110"/>
                <w:sz w:val="20"/>
                <w:szCs w:val="20"/>
              </w:rPr>
              <w:t xml:space="preserve"> </w:t>
            </w:r>
            <w:r w:rsidR="00052D3C" w:rsidRPr="00472FBE">
              <w:rPr>
                <w:rFonts w:ascii="Book Antiqua" w:hAnsi="Book Antiqua"/>
                <w:b/>
                <w:bCs/>
                <w:w w:val="110"/>
                <w:sz w:val="20"/>
                <w:szCs w:val="20"/>
              </w:rPr>
              <w:t>target production</w:t>
            </w:r>
          </w:p>
        </w:tc>
      </w:tr>
      <w:tr w:rsidR="00052D3C" w:rsidRPr="00472FBE" w14:paraId="13AD5CC8" w14:textId="77777777" w:rsidTr="00FC3F3A">
        <w:trPr>
          <w:trHeight w:val="274"/>
        </w:trPr>
        <w:tc>
          <w:tcPr>
            <w:tcW w:w="1001" w:type="dxa"/>
            <w:tcBorders>
              <w:bottom w:val="single" w:sz="4" w:space="0" w:color="000000"/>
            </w:tcBorders>
          </w:tcPr>
          <w:p w14:paraId="00763801" w14:textId="77777777" w:rsidR="00052D3C" w:rsidRPr="00472FBE" w:rsidRDefault="0046202A" w:rsidP="0046202A">
            <w:pPr>
              <w:pStyle w:val="BodyText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01</w:t>
            </w:r>
          </w:p>
        </w:tc>
        <w:tc>
          <w:tcPr>
            <w:tcW w:w="4819" w:type="dxa"/>
            <w:tcBorders>
              <w:bottom w:val="single" w:sz="4" w:space="0" w:color="000000"/>
            </w:tcBorders>
          </w:tcPr>
          <w:p w14:paraId="524F1D88" w14:textId="77777777" w:rsidR="00052D3C" w:rsidRPr="00472FBE" w:rsidRDefault="00052D3C" w:rsidP="00FC3F3A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Units</w:t>
            </w:r>
            <w:r w:rsidRPr="00472FBE">
              <w:rPr>
                <w:rFonts w:ascii="Book Antiqua" w:hAnsi="Book Antiqua"/>
                <w:spacing w:val="14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are</w:t>
            </w:r>
            <w:r w:rsidRPr="00472FBE">
              <w:rPr>
                <w:rFonts w:ascii="Book Antiqua" w:hAnsi="Book Antiqua"/>
                <w:spacing w:val="5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manufacturing</w:t>
            </w:r>
          </w:p>
          <w:p w14:paraId="402CD9D3" w14:textId="77777777" w:rsidR="00052D3C" w:rsidRPr="00472FBE" w:rsidRDefault="00052D3C" w:rsidP="00FC3F3A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seasonal</w:t>
            </w:r>
            <w:r w:rsidRPr="00472FBE">
              <w:rPr>
                <w:rFonts w:ascii="Book Antiqua" w:hAnsi="Book Antiqua"/>
                <w:spacing w:val="-5"/>
                <w:w w:val="9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5"/>
                <w:sz w:val="20"/>
                <w:szCs w:val="20"/>
              </w:rPr>
              <w:t>items</w:t>
            </w:r>
          </w:p>
        </w:tc>
      </w:tr>
      <w:tr w:rsidR="00052D3C" w:rsidRPr="00472FBE" w14:paraId="04C41881" w14:textId="77777777" w:rsidTr="00FC3F3A">
        <w:trPr>
          <w:trHeight w:val="246"/>
        </w:trPr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 w14:paraId="7CCD120F" w14:textId="77777777" w:rsidR="00052D3C" w:rsidRPr="00472FBE" w:rsidRDefault="0046202A" w:rsidP="0046202A">
            <w:pPr>
              <w:pStyle w:val="BodyText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02</w:t>
            </w:r>
          </w:p>
        </w:tc>
        <w:tc>
          <w:tcPr>
            <w:tcW w:w="4819" w:type="dxa"/>
            <w:tcBorders>
              <w:top w:val="single" w:sz="4" w:space="0" w:color="000000"/>
              <w:bottom w:val="single" w:sz="4" w:space="0" w:color="000000"/>
            </w:tcBorders>
          </w:tcPr>
          <w:p w14:paraId="623ACC7F" w14:textId="77777777" w:rsidR="00052D3C" w:rsidRPr="00472FBE" w:rsidRDefault="00052D3C" w:rsidP="00FC3F3A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Plant</w:t>
            </w:r>
            <w:r w:rsidRPr="00472FBE">
              <w:rPr>
                <w:rFonts w:ascii="Book Antiqua" w:hAnsi="Book Antiqua"/>
                <w:spacing w:val="6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under</w:t>
            </w:r>
            <w:r w:rsidRPr="00472FBE">
              <w:rPr>
                <w:rFonts w:ascii="Book Antiqua" w:hAnsi="Book Antiqua"/>
                <w:spacing w:val="8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maintenance</w:t>
            </w:r>
          </w:p>
        </w:tc>
      </w:tr>
      <w:tr w:rsidR="00052D3C" w:rsidRPr="00472FBE" w14:paraId="3632EE4C" w14:textId="77777777" w:rsidTr="00FC3F3A">
        <w:trPr>
          <w:trHeight w:val="427"/>
        </w:trPr>
        <w:tc>
          <w:tcPr>
            <w:tcW w:w="1001" w:type="dxa"/>
            <w:tcBorders>
              <w:top w:val="single" w:sz="4" w:space="0" w:color="000000"/>
            </w:tcBorders>
          </w:tcPr>
          <w:p w14:paraId="71ECC3B5" w14:textId="77777777" w:rsidR="00052D3C" w:rsidRPr="00472FBE" w:rsidRDefault="0046202A" w:rsidP="0046202A">
            <w:pPr>
              <w:pStyle w:val="BodyText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03</w:t>
            </w:r>
          </w:p>
        </w:tc>
        <w:tc>
          <w:tcPr>
            <w:tcW w:w="4819" w:type="dxa"/>
            <w:tcBorders>
              <w:top w:val="single" w:sz="4" w:space="0" w:color="000000"/>
            </w:tcBorders>
          </w:tcPr>
          <w:p w14:paraId="231CF576" w14:textId="77777777" w:rsidR="00052D3C" w:rsidRPr="00472FBE" w:rsidRDefault="00052D3C" w:rsidP="00FC3F3A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5"/>
                <w:sz w:val="20"/>
                <w:szCs w:val="20"/>
              </w:rPr>
              <w:t>Non completion of</w:t>
            </w:r>
            <w:r w:rsidRPr="00472FBE">
              <w:rPr>
                <w:rFonts w:ascii="Book Antiqua" w:hAnsi="Book Antiqua"/>
                <w:spacing w:val="1"/>
                <w:w w:val="9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production</w:t>
            </w:r>
            <w:r w:rsidRPr="00472FBE">
              <w:rPr>
                <w:rFonts w:ascii="Book Antiqua" w:hAnsi="Book Antiqua"/>
                <w:spacing w:val="19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of</w:t>
            </w:r>
            <w:r w:rsidRPr="00472FBE">
              <w:rPr>
                <w:rFonts w:ascii="Book Antiqua" w:hAnsi="Book Antiqua"/>
                <w:spacing w:val="4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machinery</w:t>
            </w:r>
            <w:r w:rsidRPr="00472FBE">
              <w:rPr>
                <w:rFonts w:ascii="Book Antiqua" w:hAnsi="Book Antiqua"/>
                <w:spacing w:val="16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in</w:t>
            </w:r>
          </w:p>
          <w:p w14:paraId="29016957" w14:textId="77777777" w:rsidR="00052D3C" w:rsidRPr="00472FBE" w:rsidRDefault="00052D3C" w:rsidP="00FC3F3A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a</w:t>
            </w:r>
            <w:r w:rsidRPr="00472FBE">
              <w:rPr>
                <w:rFonts w:ascii="Book Antiqua" w:hAnsi="Book Antiqua"/>
                <w:spacing w:val="-5"/>
                <w:w w:val="9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particular month</w:t>
            </w:r>
          </w:p>
        </w:tc>
      </w:tr>
      <w:tr w:rsidR="00052D3C" w:rsidRPr="00472FBE" w14:paraId="565E75FD" w14:textId="77777777" w:rsidTr="00531210">
        <w:trPr>
          <w:trHeight w:val="745"/>
        </w:trPr>
        <w:tc>
          <w:tcPr>
            <w:tcW w:w="1001" w:type="dxa"/>
            <w:tcBorders>
              <w:bottom w:val="single" w:sz="4" w:space="0" w:color="000000"/>
            </w:tcBorders>
          </w:tcPr>
          <w:p w14:paraId="5AEC9C38" w14:textId="77777777" w:rsidR="00052D3C" w:rsidRPr="00472FBE" w:rsidRDefault="0046202A" w:rsidP="0046202A">
            <w:pPr>
              <w:pStyle w:val="BodyText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04</w:t>
            </w:r>
          </w:p>
        </w:tc>
        <w:tc>
          <w:tcPr>
            <w:tcW w:w="4819" w:type="dxa"/>
            <w:tcBorders>
              <w:bottom w:val="single" w:sz="4" w:space="0" w:color="000000"/>
            </w:tcBorders>
          </w:tcPr>
          <w:p w14:paraId="4231FC8A" w14:textId="77777777" w:rsidR="00052D3C" w:rsidRPr="00472FBE" w:rsidRDefault="00052D3C" w:rsidP="00FC3F3A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Factory</w:t>
            </w:r>
            <w:r w:rsidRPr="00472FBE">
              <w:rPr>
                <w:rFonts w:ascii="Book Antiqua" w:hAnsi="Book Antiqua"/>
                <w:spacing w:val="13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can’t</w:t>
            </w:r>
            <w:r w:rsidRPr="00472FBE">
              <w:rPr>
                <w:rFonts w:ascii="Book Antiqua" w:hAnsi="Book Antiqua"/>
                <w:spacing w:val="7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disclose</w:t>
            </w:r>
            <w:r w:rsidRPr="00472FBE">
              <w:rPr>
                <w:rFonts w:ascii="Book Antiqua" w:hAnsi="Book Antiqua"/>
                <w:spacing w:val="12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the</w:t>
            </w:r>
            <w:r w:rsidR="00531210">
              <w:rPr>
                <w:rFonts w:ascii="Book Antiqua" w:hAnsi="Book Antiqua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production</w:t>
            </w:r>
            <w:r w:rsidRPr="00472FBE">
              <w:rPr>
                <w:rFonts w:ascii="Book Antiqua" w:hAnsi="Book Antiqua"/>
                <w:spacing w:val="18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figures</w:t>
            </w:r>
            <w:r w:rsidRPr="00472FBE">
              <w:rPr>
                <w:rFonts w:ascii="Book Antiqua" w:hAnsi="Book Antiqua"/>
                <w:spacing w:val="6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prior</w:t>
            </w:r>
            <w:r w:rsidRPr="00472FBE">
              <w:rPr>
                <w:rFonts w:ascii="Book Antiqua" w:hAnsi="Book Antiqua"/>
                <w:spacing w:val="7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to</w:t>
            </w:r>
          </w:p>
          <w:p w14:paraId="12B21F10" w14:textId="77777777" w:rsidR="00052D3C" w:rsidRPr="00472FBE" w:rsidRDefault="00052D3C" w:rsidP="00690267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Auditing</w:t>
            </w:r>
            <w:r w:rsidRPr="00472FBE">
              <w:rPr>
                <w:rFonts w:ascii="Book Antiqua" w:hAnsi="Book Antiqua"/>
                <w:spacing w:val="2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and</w:t>
            </w:r>
            <w:r w:rsidRPr="00472FBE">
              <w:rPr>
                <w:rFonts w:ascii="Book Antiqua" w:hAnsi="Book Antiqua"/>
                <w:spacing w:val="2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finalization</w:t>
            </w:r>
            <w:r w:rsidRPr="00472FBE">
              <w:rPr>
                <w:rFonts w:ascii="Book Antiqua" w:hAnsi="Book Antiqua"/>
                <w:spacing w:val="12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of</w:t>
            </w:r>
            <w:r w:rsidR="00531210">
              <w:rPr>
                <w:rFonts w:ascii="Book Antiqua" w:hAnsi="Book Antiqua"/>
                <w:w w:val="90"/>
                <w:sz w:val="20"/>
                <w:szCs w:val="20"/>
              </w:rPr>
              <w:t xml:space="preserve"> </w:t>
            </w:r>
            <w:r w:rsidR="00690267">
              <w:rPr>
                <w:rFonts w:ascii="Book Antiqua" w:hAnsi="Book Antiqua"/>
                <w:w w:val="90"/>
                <w:sz w:val="20"/>
                <w:szCs w:val="20"/>
              </w:rPr>
              <w:t>data</w:t>
            </w:r>
            <w:r w:rsidR="00531210">
              <w:rPr>
                <w:rFonts w:ascii="Book Antiqua" w:hAnsi="Book Antiqua"/>
                <w:w w:val="90"/>
                <w:sz w:val="20"/>
                <w:szCs w:val="20"/>
              </w:rPr>
              <w:t>.</w:t>
            </w:r>
          </w:p>
        </w:tc>
      </w:tr>
      <w:tr w:rsidR="00052D3C" w:rsidRPr="00472FBE" w14:paraId="325C4E99" w14:textId="77777777" w:rsidTr="00FC3F3A">
        <w:trPr>
          <w:trHeight w:val="304"/>
        </w:trPr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 w14:paraId="00E14833" w14:textId="77777777" w:rsidR="00052D3C" w:rsidRPr="00472FBE" w:rsidRDefault="0046202A" w:rsidP="0046202A">
            <w:pPr>
              <w:pStyle w:val="BodyText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05</w:t>
            </w:r>
          </w:p>
        </w:tc>
        <w:tc>
          <w:tcPr>
            <w:tcW w:w="4819" w:type="dxa"/>
            <w:tcBorders>
              <w:top w:val="single" w:sz="4" w:space="0" w:color="000000"/>
              <w:bottom w:val="single" w:sz="4" w:space="0" w:color="000000"/>
            </w:tcBorders>
          </w:tcPr>
          <w:p w14:paraId="5D9B8579" w14:textId="77777777" w:rsidR="00052D3C" w:rsidRPr="00472FBE" w:rsidRDefault="00052D3C" w:rsidP="00FC3F3A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Unit hasn’t received</w:t>
            </w:r>
            <w:r w:rsidRPr="00472FBE">
              <w:rPr>
                <w:rFonts w:ascii="Book Antiqua" w:hAnsi="Book Antiqua"/>
                <w:spacing w:val="1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any</w:t>
            </w:r>
            <w:r w:rsidRPr="00472FBE">
              <w:rPr>
                <w:rFonts w:ascii="Book Antiqua" w:hAnsi="Book Antiqua"/>
                <w:spacing w:val="1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orders</w:t>
            </w:r>
            <w:r w:rsidRPr="00472FBE">
              <w:rPr>
                <w:rFonts w:ascii="Book Antiqua" w:hAnsi="Book Antiqua"/>
                <w:spacing w:val="-3"/>
                <w:w w:val="9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for</w:t>
            </w:r>
            <w:r w:rsidRPr="00472FBE">
              <w:rPr>
                <w:rFonts w:ascii="Book Antiqua" w:hAnsi="Book Antiqua"/>
                <w:spacing w:val="-5"/>
                <w:w w:val="9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the</w:t>
            </w:r>
            <w:r w:rsidRPr="00472FBE">
              <w:rPr>
                <w:rFonts w:ascii="Book Antiqua" w:hAnsi="Book Antiqua"/>
                <w:spacing w:val="-3"/>
                <w:w w:val="9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next</w:t>
            </w:r>
            <w:r w:rsidRPr="00472FBE">
              <w:rPr>
                <w:rFonts w:ascii="Book Antiqua" w:hAnsi="Book Antiqua"/>
                <w:spacing w:val="-4"/>
                <w:w w:val="9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5"/>
                <w:sz w:val="20"/>
                <w:szCs w:val="20"/>
              </w:rPr>
              <w:t>month</w:t>
            </w:r>
          </w:p>
        </w:tc>
      </w:tr>
      <w:tr w:rsidR="00052D3C" w:rsidRPr="00472FBE" w14:paraId="015AE9BA" w14:textId="77777777" w:rsidTr="00FC3F3A">
        <w:trPr>
          <w:trHeight w:val="246"/>
        </w:trPr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 w14:paraId="1A400825" w14:textId="77777777" w:rsidR="00052D3C" w:rsidRPr="00472FBE" w:rsidRDefault="0046202A" w:rsidP="0046202A">
            <w:pPr>
              <w:pStyle w:val="BodyText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06</w:t>
            </w:r>
          </w:p>
        </w:tc>
        <w:tc>
          <w:tcPr>
            <w:tcW w:w="4819" w:type="dxa"/>
            <w:tcBorders>
              <w:top w:val="single" w:sz="4" w:space="0" w:color="000000"/>
              <w:bottom w:val="single" w:sz="4" w:space="0" w:color="000000"/>
            </w:tcBorders>
          </w:tcPr>
          <w:p w14:paraId="25852EA3" w14:textId="77777777" w:rsidR="00052D3C" w:rsidRPr="00472FBE" w:rsidRDefault="00052D3C" w:rsidP="00FC3F3A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Production</w:t>
            </w:r>
            <w:r w:rsidRPr="00472FBE">
              <w:rPr>
                <w:rFonts w:ascii="Book Antiqua" w:hAnsi="Book Antiqua"/>
                <w:spacing w:val="14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is</w:t>
            </w:r>
            <w:r w:rsidRPr="00472FBE">
              <w:rPr>
                <w:rFonts w:ascii="Book Antiqua" w:hAnsi="Book Antiqua"/>
                <w:spacing w:val="4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completely</w:t>
            </w:r>
            <w:r w:rsidR="00690267">
              <w:rPr>
                <w:rFonts w:ascii="Book Antiqua" w:hAnsi="Book Antiqua"/>
                <w:w w:val="90"/>
                <w:sz w:val="20"/>
                <w:szCs w:val="20"/>
              </w:rPr>
              <w:t xml:space="preserve"> dependent on order</w:t>
            </w:r>
          </w:p>
        </w:tc>
      </w:tr>
      <w:tr w:rsidR="00052D3C" w:rsidRPr="00472FBE" w14:paraId="23CDB814" w14:textId="77777777" w:rsidTr="00FC3F3A">
        <w:trPr>
          <w:trHeight w:val="402"/>
        </w:trPr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 w14:paraId="17C53520" w14:textId="77777777" w:rsidR="00052D3C" w:rsidRPr="00472FBE" w:rsidRDefault="0046202A" w:rsidP="0046202A">
            <w:pPr>
              <w:pStyle w:val="BodyText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07</w:t>
            </w:r>
          </w:p>
        </w:tc>
        <w:tc>
          <w:tcPr>
            <w:tcW w:w="4819" w:type="dxa"/>
            <w:tcBorders>
              <w:top w:val="single" w:sz="4" w:space="0" w:color="000000"/>
              <w:bottom w:val="single" w:sz="4" w:space="0" w:color="000000"/>
            </w:tcBorders>
          </w:tcPr>
          <w:p w14:paraId="0393DB15" w14:textId="77777777" w:rsidR="00052D3C" w:rsidRPr="00472FBE" w:rsidRDefault="00052D3C" w:rsidP="00FC3F3A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</w:p>
          <w:p w14:paraId="5A48540F" w14:textId="77777777" w:rsidR="00052D3C" w:rsidRPr="00472FBE" w:rsidRDefault="0057122D" w:rsidP="00FC3F3A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U</w:t>
            </w:r>
            <w:r w:rsidR="00052D3C"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nits to not disclose their</w:t>
            </w:r>
            <w:r w:rsidR="00052D3C" w:rsidRPr="00472FBE">
              <w:rPr>
                <w:rFonts w:ascii="Book Antiqua" w:hAnsi="Book Antiqua"/>
                <w:w w:val="95"/>
                <w:sz w:val="20"/>
                <w:szCs w:val="20"/>
              </w:rPr>
              <w:t xml:space="preserve"> </w:t>
            </w:r>
            <w:r w:rsidR="00052D3C" w:rsidRPr="00472FBE">
              <w:rPr>
                <w:rFonts w:ascii="Book Antiqua" w:hAnsi="Book Antiqua"/>
                <w:w w:val="90"/>
                <w:sz w:val="20"/>
                <w:szCs w:val="20"/>
              </w:rPr>
              <w:t>data</w:t>
            </w:r>
            <w:r w:rsidR="00052D3C" w:rsidRPr="00472FBE">
              <w:rPr>
                <w:rFonts w:ascii="Book Antiqua" w:hAnsi="Book Antiqua"/>
                <w:spacing w:val="-1"/>
                <w:w w:val="90"/>
                <w:sz w:val="20"/>
                <w:szCs w:val="20"/>
              </w:rPr>
              <w:t xml:space="preserve"> </w:t>
            </w:r>
            <w:r w:rsidR="00052D3C" w:rsidRPr="00472FBE">
              <w:rPr>
                <w:rFonts w:ascii="Book Antiqua" w:hAnsi="Book Antiqua"/>
                <w:w w:val="90"/>
                <w:sz w:val="20"/>
                <w:szCs w:val="20"/>
              </w:rPr>
              <w:t>without</w:t>
            </w:r>
            <w:r w:rsidR="00052D3C" w:rsidRPr="00472FBE">
              <w:rPr>
                <w:rFonts w:ascii="Book Antiqua" w:hAnsi="Book Antiqua"/>
                <w:spacing w:val="6"/>
                <w:w w:val="90"/>
                <w:sz w:val="20"/>
                <w:szCs w:val="20"/>
              </w:rPr>
              <w:t xml:space="preserve"> </w:t>
            </w:r>
            <w:r w:rsidR="00052D3C" w:rsidRPr="00472FBE">
              <w:rPr>
                <w:rFonts w:ascii="Book Antiqua" w:hAnsi="Book Antiqua"/>
                <w:w w:val="90"/>
                <w:sz w:val="20"/>
                <w:szCs w:val="20"/>
              </w:rPr>
              <w:t>final</w:t>
            </w:r>
            <w:r w:rsidR="00052D3C" w:rsidRPr="00472FBE">
              <w:rPr>
                <w:rFonts w:ascii="Book Antiqua" w:hAnsi="Book Antiqua"/>
                <w:spacing w:val="9"/>
                <w:w w:val="90"/>
                <w:sz w:val="20"/>
                <w:szCs w:val="20"/>
              </w:rPr>
              <w:t xml:space="preserve"> </w:t>
            </w:r>
            <w:r w:rsidR="00052D3C" w:rsidRPr="00472FBE">
              <w:rPr>
                <w:rFonts w:ascii="Book Antiqua" w:hAnsi="Book Antiqua"/>
                <w:w w:val="90"/>
                <w:sz w:val="20"/>
                <w:szCs w:val="20"/>
              </w:rPr>
              <w:t>approval</w:t>
            </w:r>
          </w:p>
        </w:tc>
      </w:tr>
      <w:tr w:rsidR="00052D3C" w:rsidRPr="00472FBE" w14:paraId="5A46537A" w14:textId="77777777" w:rsidTr="00FC3F3A">
        <w:trPr>
          <w:trHeight w:val="246"/>
        </w:trPr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 w14:paraId="261B935C" w14:textId="77777777" w:rsidR="00052D3C" w:rsidRPr="00472FBE" w:rsidRDefault="0046202A" w:rsidP="0046202A">
            <w:pPr>
              <w:pStyle w:val="BodyText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08</w:t>
            </w:r>
          </w:p>
        </w:tc>
        <w:tc>
          <w:tcPr>
            <w:tcW w:w="4819" w:type="dxa"/>
            <w:tcBorders>
              <w:top w:val="single" w:sz="4" w:space="0" w:color="000000"/>
              <w:bottom w:val="single" w:sz="4" w:space="0" w:color="000000"/>
            </w:tcBorders>
          </w:tcPr>
          <w:p w14:paraId="0AF0FDD4" w14:textId="77777777" w:rsidR="00052D3C" w:rsidRPr="00472FBE" w:rsidRDefault="00052D3C" w:rsidP="00FC3F3A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 xml:space="preserve">Temporary </w:t>
            </w:r>
            <w:r w:rsidRPr="00472FBE">
              <w:rPr>
                <w:rFonts w:ascii="Book Antiqua" w:hAnsi="Book Antiqua"/>
                <w:w w:val="95"/>
                <w:sz w:val="20"/>
                <w:szCs w:val="20"/>
              </w:rPr>
              <w:t>closed</w:t>
            </w:r>
          </w:p>
        </w:tc>
      </w:tr>
      <w:tr w:rsidR="00052D3C" w:rsidRPr="00472FBE" w14:paraId="6FD2FD24" w14:textId="77777777" w:rsidTr="00FC3F3A">
        <w:trPr>
          <w:trHeight w:val="263"/>
        </w:trPr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 w14:paraId="56FD68A1" w14:textId="77777777" w:rsidR="00052D3C" w:rsidRPr="00472FBE" w:rsidRDefault="0046202A" w:rsidP="0046202A">
            <w:pPr>
              <w:pStyle w:val="BodyText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09</w:t>
            </w:r>
          </w:p>
        </w:tc>
        <w:tc>
          <w:tcPr>
            <w:tcW w:w="4819" w:type="dxa"/>
            <w:tcBorders>
              <w:top w:val="single" w:sz="4" w:space="0" w:color="000000"/>
              <w:bottom w:val="single" w:sz="4" w:space="0" w:color="000000"/>
            </w:tcBorders>
          </w:tcPr>
          <w:p w14:paraId="52A3C540" w14:textId="77777777" w:rsidR="00052D3C" w:rsidRPr="00472FBE" w:rsidRDefault="00052D3C" w:rsidP="00690267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Production</w:t>
            </w:r>
            <w:r w:rsidRPr="00472FBE">
              <w:rPr>
                <w:rFonts w:ascii="Book Antiqua" w:hAnsi="Book Antiqua"/>
                <w:spacing w:val="-5"/>
                <w:w w:val="9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5"/>
                <w:sz w:val="20"/>
                <w:szCs w:val="20"/>
              </w:rPr>
              <w:t>suspended</w:t>
            </w:r>
            <w:r w:rsidRPr="00472FBE">
              <w:rPr>
                <w:rFonts w:ascii="Book Antiqua" w:hAnsi="Book Antiqua"/>
                <w:spacing w:val="-3"/>
                <w:w w:val="9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5"/>
                <w:sz w:val="20"/>
                <w:szCs w:val="20"/>
              </w:rPr>
              <w:t>for</w:t>
            </w:r>
            <w:r w:rsidR="00690267">
              <w:rPr>
                <w:rFonts w:ascii="Book Antiqua" w:hAnsi="Book Antiqua"/>
                <w:w w:val="9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a</w:t>
            </w:r>
            <w:r w:rsidRPr="00472FBE">
              <w:rPr>
                <w:rFonts w:ascii="Book Antiqua" w:hAnsi="Book Antiqua"/>
                <w:spacing w:val="-6"/>
                <w:w w:val="9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particular</w:t>
            </w:r>
            <w:r w:rsidRPr="00472FBE">
              <w:rPr>
                <w:rFonts w:ascii="Book Antiqua" w:hAnsi="Book Antiqua"/>
                <w:spacing w:val="-3"/>
                <w:w w:val="9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spacing w:val="-1"/>
                <w:w w:val="95"/>
                <w:sz w:val="20"/>
                <w:szCs w:val="20"/>
              </w:rPr>
              <w:t>item</w:t>
            </w:r>
          </w:p>
        </w:tc>
      </w:tr>
      <w:tr w:rsidR="00052D3C" w:rsidRPr="00472FBE" w14:paraId="523690AA" w14:textId="77777777" w:rsidTr="00FC3F3A">
        <w:trPr>
          <w:trHeight w:val="246"/>
        </w:trPr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 w14:paraId="0C464691" w14:textId="77777777" w:rsidR="00052D3C" w:rsidRPr="00472FBE" w:rsidRDefault="0046202A" w:rsidP="0046202A">
            <w:pPr>
              <w:pStyle w:val="BodyText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4819" w:type="dxa"/>
            <w:tcBorders>
              <w:top w:val="single" w:sz="4" w:space="0" w:color="000000"/>
              <w:bottom w:val="single" w:sz="4" w:space="0" w:color="000000"/>
            </w:tcBorders>
          </w:tcPr>
          <w:p w14:paraId="7F0DDF25" w14:textId="77777777" w:rsidR="00052D3C" w:rsidRPr="00472FBE" w:rsidRDefault="00052D3C" w:rsidP="00FC3F3A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85"/>
                <w:sz w:val="20"/>
                <w:szCs w:val="20"/>
              </w:rPr>
              <w:t>Labor</w:t>
            </w:r>
            <w:r w:rsidRPr="00472FBE">
              <w:rPr>
                <w:rFonts w:ascii="Book Antiqua" w:hAnsi="Book Antiqua"/>
                <w:spacing w:val="3"/>
                <w:w w:val="85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85"/>
                <w:sz w:val="20"/>
                <w:szCs w:val="20"/>
              </w:rPr>
              <w:t>strike</w:t>
            </w:r>
          </w:p>
        </w:tc>
      </w:tr>
      <w:tr w:rsidR="00052D3C" w:rsidRPr="00472FBE" w14:paraId="14473615" w14:textId="77777777" w:rsidTr="00FC3F3A">
        <w:trPr>
          <w:trHeight w:val="243"/>
        </w:trPr>
        <w:tc>
          <w:tcPr>
            <w:tcW w:w="1001" w:type="dxa"/>
            <w:tcBorders>
              <w:top w:val="single" w:sz="4" w:space="0" w:color="000000"/>
            </w:tcBorders>
          </w:tcPr>
          <w:p w14:paraId="1258BE46" w14:textId="77777777" w:rsidR="00052D3C" w:rsidRPr="00472FBE" w:rsidRDefault="0046202A" w:rsidP="0046202A">
            <w:pPr>
              <w:pStyle w:val="BodyText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11</w:t>
            </w:r>
          </w:p>
        </w:tc>
        <w:tc>
          <w:tcPr>
            <w:tcW w:w="4819" w:type="dxa"/>
            <w:tcBorders>
              <w:top w:val="single" w:sz="4" w:space="0" w:color="000000"/>
            </w:tcBorders>
          </w:tcPr>
          <w:p w14:paraId="71884836" w14:textId="77777777" w:rsidR="00052D3C" w:rsidRPr="00472FBE" w:rsidRDefault="00052D3C" w:rsidP="00FC3F3A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Natural</w:t>
            </w:r>
            <w:r w:rsidRPr="00472FBE">
              <w:rPr>
                <w:rFonts w:ascii="Book Antiqua" w:hAnsi="Book Antiqua"/>
                <w:spacing w:val="10"/>
                <w:w w:val="90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w w:val="90"/>
                <w:sz w:val="20"/>
                <w:szCs w:val="20"/>
              </w:rPr>
              <w:t>calamity</w:t>
            </w:r>
          </w:p>
        </w:tc>
      </w:tr>
      <w:tr w:rsidR="00052D3C" w:rsidRPr="00472FBE" w14:paraId="19093A3C" w14:textId="77777777" w:rsidTr="00FC3F3A">
        <w:trPr>
          <w:trHeight w:val="245"/>
        </w:trPr>
        <w:tc>
          <w:tcPr>
            <w:tcW w:w="1001" w:type="dxa"/>
            <w:tcBorders>
              <w:bottom w:val="single" w:sz="4" w:space="0" w:color="000000"/>
            </w:tcBorders>
          </w:tcPr>
          <w:p w14:paraId="0AF27DDA" w14:textId="77777777" w:rsidR="00052D3C" w:rsidRPr="00472FBE" w:rsidRDefault="0046202A" w:rsidP="0046202A">
            <w:pPr>
              <w:pStyle w:val="BodyText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4819" w:type="dxa"/>
            <w:tcBorders>
              <w:bottom w:val="single" w:sz="4" w:space="0" w:color="000000"/>
            </w:tcBorders>
          </w:tcPr>
          <w:p w14:paraId="13D2CCD8" w14:textId="77777777" w:rsidR="00052D3C" w:rsidRPr="00472FBE" w:rsidRDefault="00052D3C" w:rsidP="00FC3F3A">
            <w:pPr>
              <w:pStyle w:val="BodyText"/>
              <w:rPr>
                <w:rFonts w:ascii="Book Antiqua" w:hAnsi="Book Antiqua"/>
                <w:sz w:val="20"/>
                <w:szCs w:val="20"/>
              </w:rPr>
            </w:pPr>
            <w:r w:rsidRPr="00472FBE">
              <w:rPr>
                <w:rFonts w:ascii="Book Antiqua" w:hAnsi="Book Antiqua"/>
                <w:sz w:val="20"/>
                <w:szCs w:val="20"/>
              </w:rPr>
              <w:t>Others</w:t>
            </w:r>
            <w:r w:rsidRPr="00472FBE">
              <w:rPr>
                <w:rFonts w:ascii="Book Antiqua" w:hAnsi="Book Antiqua"/>
                <w:spacing w:val="4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sz w:val="20"/>
                <w:szCs w:val="20"/>
              </w:rPr>
              <w:t>(P</w:t>
            </w:r>
            <w:r w:rsidR="0057122D" w:rsidRPr="00472FBE">
              <w:rPr>
                <w:rFonts w:ascii="Book Antiqua" w:hAnsi="Book Antiqua"/>
                <w:sz w:val="20"/>
                <w:szCs w:val="20"/>
              </w:rPr>
              <w:t>lease</w:t>
            </w:r>
            <w:r w:rsidRPr="00472FBE">
              <w:rPr>
                <w:rFonts w:ascii="Book Antiqua" w:hAnsi="Book Antiqua"/>
                <w:spacing w:val="3"/>
                <w:sz w:val="20"/>
                <w:szCs w:val="20"/>
              </w:rPr>
              <w:t xml:space="preserve"> </w:t>
            </w:r>
            <w:r w:rsidRPr="00472FBE">
              <w:rPr>
                <w:rFonts w:ascii="Book Antiqua" w:hAnsi="Book Antiqua"/>
                <w:sz w:val="20"/>
                <w:szCs w:val="20"/>
              </w:rPr>
              <w:t>specify)</w:t>
            </w:r>
          </w:p>
        </w:tc>
      </w:tr>
    </w:tbl>
    <w:p w14:paraId="120BD961" w14:textId="77777777" w:rsidR="00052D3C" w:rsidRDefault="00052D3C">
      <w:pPr>
        <w:pStyle w:val="BodyText"/>
        <w:ind w:left="2329"/>
        <w:rPr>
          <w:rFonts w:ascii="Book Antiqua" w:hAnsi="Book Antiqua"/>
          <w:sz w:val="24"/>
          <w:szCs w:val="24"/>
        </w:rPr>
      </w:pPr>
      <w:r w:rsidRPr="0057122D">
        <w:rPr>
          <w:rFonts w:ascii="Book Antiqua" w:hAnsi="Book Antiqua"/>
          <w:sz w:val="24"/>
          <w:szCs w:val="24"/>
        </w:rPr>
        <w:t xml:space="preserve">    </w:t>
      </w:r>
    </w:p>
    <w:p w14:paraId="6B9F1FF3" w14:textId="77777777" w:rsidR="004B4E2E" w:rsidRDefault="004B4E2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52999294" w14:textId="77777777" w:rsidR="004B4E2E" w:rsidRDefault="004B4E2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689927C8" w14:textId="77777777" w:rsidR="004B4E2E" w:rsidRDefault="004B4E2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569812B3" w14:textId="77777777" w:rsidR="004B4E2E" w:rsidRDefault="004B4E2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23123E36" w14:textId="77777777" w:rsidR="004B4E2E" w:rsidRDefault="004B4E2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0DE967A6" w14:textId="77777777" w:rsidR="004B4E2E" w:rsidRDefault="004B4E2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4E3A1077" w14:textId="77777777" w:rsidR="004B4E2E" w:rsidRDefault="004B4E2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249671CF" w14:textId="77777777" w:rsidR="004B4E2E" w:rsidRDefault="004B4E2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3A98DE1A" w14:textId="77777777" w:rsidR="004B4E2E" w:rsidRDefault="004B4E2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158D655D" w14:textId="77777777" w:rsidR="004B4E2E" w:rsidRDefault="004B4E2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6C76530F" w14:textId="77777777" w:rsidR="004B4E2E" w:rsidRDefault="004B4E2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125D6216" w14:textId="77777777" w:rsidR="004B4E2E" w:rsidRDefault="004B4E2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p w14:paraId="23888E61" w14:textId="77777777" w:rsidR="004B4E2E" w:rsidRPr="002E2BEC" w:rsidRDefault="004B4E2E" w:rsidP="00FB2F72">
      <w:pPr>
        <w:jc w:val="center"/>
        <w:rPr>
          <w:rFonts w:ascii="Book Antiqua" w:hAnsi="Book Antiqua" w:cs="Times New Roman"/>
          <w:color w:val="000000"/>
          <w:sz w:val="28"/>
          <w:szCs w:val="28"/>
          <w:lang w:bidi="bn-IN"/>
        </w:rPr>
      </w:pPr>
      <w:r w:rsidRPr="00FB2F72">
        <w:rPr>
          <w:rFonts w:ascii="Book Antiqua" w:eastAsia="Times New Roman" w:hAnsi="Book Antiqua" w:cs="Calibri"/>
          <w:color w:val="000000"/>
          <w:sz w:val="20"/>
          <w:szCs w:val="20"/>
          <w:lang w:bidi="bn-IN"/>
        </w:rPr>
        <w:t>Note: This questionnaire is secure; there is no risk of data inte</w:t>
      </w:r>
      <w:r w:rsidR="00115A93">
        <w:rPr>
          <w:rFonts w:ascii="Book Antiqua" w:eastAsia="Times New Roman" w:hAnsi="Book Antiqua" w:cs="Calibri"/>
          <w:color w:val="000000"/>
          <w:sz w:val="20"/>
          <w:szCs w:val="20"/>
          <w:lang w:bidi="bn-IN"/>
        </w:rPr>
        <w:t xml:space="preserve">rception when responding to this </w:t>
      </w:r>
      <w:r w:rsidRPr="00FB2F72">
        <w:rPr>
          <w:rFonts w:ascii="Book Antiqua" w:eastAsia="Times New Roman" w:hAnsi="Book Antiqua" w:cs="Calibri"/>
          <w:color w:val="000000"/>
          <w:sz w:val="20"/>
          <w:szCs w:val="20"/>
          <w:lang w:bidi="bn-IN"/>
        </w:rPr>
        <w:t>survey</w:t>
      </w:r>
      <w:r w:rsidR="00115A93">
        <w:rPr>
          <w:rFonts w:ascii="Book Antiqua" w:eastAsia="Times New Roman" w:hAnsi="Book Antiqua" w:cs="Calibri"/>
          <w:color w:val="000000"/>
          <w:sz w:val="20"/>
          <w:szCs w:val="20"/>
          <w:lang w:bidi="bn-IN"/>
        </w:rPr>
        <w:t xml:space="preserve">. </w:t>
      </w:r>
    </w:p>
    <w:p w14:paraId="48CAF568" w14:textId="77777777" w:rsidR="004B4E2E" w:rsidRPr="0057122D" w:rsidRDefault="004B4E2E">
      <w:pPr>
        <w:pStyle w:val="BodyText"/>
        <w:ind w:left="2329"/>
        <w:rPr>
          <w:rFonts w:ascii="Book Antiqua" w:hAnsi="Book Antiqua"/>
          <w:sz w:val="24"/>
          <w:szCs w:val="24"/>
        </w:rPr>
      </w:pPr>
    </w:p>
    <w:sectPr w:rsidR="004B4E2E" w:rsidRPr="0057122D" w:rsidSect="00DA5F8A">
      <w:pgSz w:w="15840" w:h="12240" w:orient="landscape"/>
      <w:pgMar w:top="820" w:right="14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5E39"/>
    <w:multiLevelType w:val="hybridMultilevel"/>
    <w:tmpl w:val="12EE8B5E"/>
    <w:lvl w:ilvl="0" w:tplc="0409000D">
      <w:start w:val="1"/>
      <w:numFmt w:val="bullet"/>
      <w:lvlText w:val="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3104480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NTU BAZALDUA, Fernando">
    <w15:presenceInfo w15:providerId="AD" w15:userId="S::F.CANTU@unido.org::6cbb03ff-5e0f-4726-8e7e-92f8e095bd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F8A"/>
    <w:rsid w:val="00034A7E"/>
    <w:rsid w:val="000456CD"/>
    <w:rsid w:val="000528A5"/>
    <w:rsid w:val="00052D3C"/>
    <w:rsid w:val="000578FC"/>
    <w:rsid w:val="00057A00"/>
    <w:rsid w:val="00070E27"/>
    <w:rsid w:val="000D5C94"/>
    <w:rsid w:val="00110168"/>
    <w:rsid w:val="00115A93"/>
    <w:rsid w:val="00130ADC"/>
    <w:rsid w:val="00186415"/>
    <w:rsid w:val="001B5FCD"/>
    <w:rsid w:val="001E319A"/>
    <w:rsid w:val="00222C79"/>
    <w:rsid w:val="00232D8E"/>
    <w:rsid w:val="00232FD4"/>
    <w:rsid w:val="002465AC"/>
    <w:rsid w:val="00255544"/>
    <w:rsid w:val="00271D06"/>
    <w:rsid w:val="002D763E"/>
    <w:rsid w:val="002E160C"/>
    <w:rsid w:val="00321065"/>
    <w:rsid w:val="003608AC"/>
    <w:rsid w:val="00365F9E"/>
    <w:rsid w:val="00385426"/>
    <w:rsid w:val="003C12B7"/>
    <w:rsid w:val="003F146B"/>
    <w:rsid w:val="003F34A4"/>
    <w:rsid w:val="00422A10"/>
    <w:rsid w:val="0046202A"/>
    <w:rsid w:val="00472FBE"/>
    <w:rsid w:val="004B4E2E"/>
    <w:rsid w:val="004F040C"/>
    <w:rsid w:val="00502CB6"/>
    <w:rsid w:val="00522726"/>
    <w:rsid w:val="00531210"/>
    <w:rsid w:val="00553DAB"/>
    <w:rsid w:val="0057122D"/>
    <w:rsid w:val="00587B57"/>
    <w:rsid w:val="00595F90"/>
    <w:rsid w:val="005C32C6"/>
    <w:rsid w:val="005F13AC"/>
    <w:rsid w:val="005F689C"/>
    <w:rsid w:val="00636D05"/>
    <w:rsid w:val="0068085C"/>
    <w:rsid w:val="00690267"/>
    <w:rsid w:val="006C7C40"/>
    <w:rsid w:val="006F6CB6"/>
    <w:rsid w:val="00782D31"/>
    <w:rsid w:val="00831D5D"/>
    <w:rsid w:val="00854C1E"/>
    <w:rsid w:val="00864A0B"/>
    <w:rsid w:val="00881432"/>
    <w:rsid w:val="008A1BFD"/>
    <w:rsid w:val="008D4D47"/>
    <w:rsid w:val="008F76DA"/>
    <w:rsid w:val="00944657"/>
    <w:rsid w:val="00947A22"/>
    <w:rsid w:val="009923C9"/>
    <w:rsid w:val="009F6DCA"/>
    <w:rsid w:val="009F7E4F"/>
    <w:rsid w:val="00A05F7E"/>
    <w:rsid w:val="00A21D45"/>
    <w:rsid w:val="00A43A4E"/>
    <w:rsid w:val="00A94737"/>
    <w:rsid w:val="00AA6B32"/>
    <w:rsid w:val="00AB04F5"/>
    <w:rsid w:val="00AC0506"/>
    <w:rsid w:val="00AD07F7"/>
    <w:rsid w:val="00AE41AF"/>
    <w:rsid w:val="00AF2879"/>
    <w:rsid w:val="00B05C32"/>
    <w:rsid w:val="00B80C28"/>
    <w:rsid w:val="00B83A15"/>
    <w:rsid w:val="00BF2D0D"/>
    <w:rsid w:val="00BF5208"/>
    <w:rsid w:val="00C71A0F"/>
    <w:rsid w:val="00C956DC"/>
    <w:rsid w:val="00CB04E3"/>
    <w:rsid w:val="00CB79DA"/>
    <w:rsid w:val="00CD2558"/>
    <w:rsid w:val="00CE5FB4"/>
    <w:rsid w:val="00D00683"/>
    <w:rsid w:val="00D20707"/>
    <w:rsid w:val="00D54EFD"/>
    <w:rsid w:val="00DA5F8A"/>
    <w:rsid w:val="00DB5273"/>
    <w:rsid w:val="00DC3950"/>
    <w:rsid w:val="00E22807"/>
    <w:rsid w:val="00E63A1D"/>
    <w:rsid w:val="00E84497"/>
    <w:rsid w:val="00E84D4C"/>
    <w:rsid w:val="00E95BC0"/>
    <w:rsid w:val="00E95FD1"/>
    <w:rsid w:val="00EA1A7D"/>
    <w:rsid w:val="00EA5BDD"/>
    <w:rsid w:val="00EE643D"/>
    <w:rsid w:val="00F21605"/>
    <w:rsid w:val="00F34B09"/>
    <w:rsid w:val="00F3767C"/>
    <w:rsid w:val="00FB287D"/>
    <w:rsid w:val="00FB2F72"/>
    <w:rsid w:val="00FC12FC"/>
    <w:rsid w:val="00FC3F3A"/>
    <w:rsid w:val="00FC525B"/>
    <w:rsid w:val="00FC58E1"/>
    <w:rsid w:val="00FD08BF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1B47F24"/>
  <w15:docId w15:val="{F3AAED35-FF60-4E7B-908E-92D36C7E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5F8A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A5F8A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DA5F8A"/>
  </w:style>
  <w:style w:type="paragraph" w:customStyle="1" w:styleId="TableParagraph">
    <w:name w:val="Table Paragraph"/>
    <w:basedOn w:val="Normal"/>
    <w:uiPriority w:val="1"/>
    <w:qFormat/>
    <w:rsid w:val="00DA5F8A"/>
  </w:style>
  <w:style w:type="paragraph" w:styleId="BalloonText">
    <w:name w:val="Balloon Text"/>
    <w:basedOn w:val="Normal"/>
    <w:link w:val="BalloonTextChar"/>
    <w:uiPriority w:val="99"/>
    <w:semiHidden/>
    <w:unhideWhenUsed/>
    <w:rsid w:val="006C7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C40"/>
    <w:rPr>
      <w:rFonts w:ascii="Tahoma" w:eastAsia="Arial" w:hAnsi="Tahoma" w:cs="Tahoma"/>
      <w:sz w:val="16"/>
      <w:szCs w:val="16"/>
    </w:rPr>
  </w:style>
  <w:style w:type="paragraph" w:customStyle="1" w:styleId="Default">
    <w:name w:val="Default"/>
    <w:rsid w:val="006C7C4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table" w:styleId="TableGrid">
    <w:name w:val="Table Grid"/>
    <w:basedOn w:val="TableNormal"/>
    <w:uiPriority w:val="59"/>
    <w:rsid w:val="00944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07F7"/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1B5FCD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FC5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52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525B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25B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53DAB"/>
    <w:rPr>
      <w:rFonts w:ascii="Arial" w:eastAsia="Arial" w:hAnsi="Arial" w:cs="Arial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MPRProforma-English-iip.pdf</vt:lpstr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MPRProforma-English-iip.pdf</dc:title>
  <dc:creator>acer</dc:creator>
  <cp:lastModifiedBy>Aparoop</cp:lastModifiedBy>
  <cp:revision>8</cp:revision>
  <dcterms:created xsi:type="dcterms:W3CDTF">2025-06-15T04:05:00Z</dcterms:created>
  <dcterms:modified xsi:type="dcterms:W3CDTF">2025-09-16T16:40:00Z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LastSaved">
    <vt:filetime>2024-09-05T00:00:00Z</vt:filetime>
  </property>
</Properties>
</file>